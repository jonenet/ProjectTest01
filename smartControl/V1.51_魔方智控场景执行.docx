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2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4107"/>
        <w:gridCol w:w="4313"/>
      </w:tblGrid>
      <w:tr w:rsidR="008B051E" w14:paraId="63A80043" w14:textId="77777777">
        <w:trPr>
          <w:cantSplit/>
        </w:trPr>
        <w:tc>
          <w:tcPr>
            <w:tcW w:w="4107" w:type="dxa"/>
          </w:tcPr>
          <w:p w14:paraId="1C40D531" w14:textId="77777777" w:rsidR="008B051E" w:rsidRDefault="00F14EA7">
            <w:pPr>
              <w:pStyle w:val="af8"/>
              <w:keepNext w:val="0"/>
              <w:ind w:firstLine="420"/>
            </w:pPr>
            <w:r>
              <w:pict w14:anchorId="59B4DF28">
                <v:shape id="DtsShapeName" o:spid="_x0000_s1026" alt="D042EEG0156C5C8C9@498565205EC565082B?h82H:5[11019201!!!BIHO@]{11019201!@@5E9381107DBC81G181107DBC81G18!!!!!!!!!!!!!!!!!!!!!!!!!!!!!!!!!!!!!!!!!!!!!!!!!!!!82H:a8:HBk[11010739!!!BIHO@]{110107391@@5E92411053@77787Erunsx犂犂,泞辩)嘱赞(/enb!!!!!!!!!!!!!!!!!!!!!!!!!!!!!!!!!!!!!!!!82J8A82JAFV11027455!!!BIHO@]v11027455!@@5E9C6110D81@G08C8110D81@G08C8!!!!!!!!!!!!!!!!!!!!!!!!!!!!!!!!!!!!!!!!!!!!!!!!!!!!720E582NB`M11010575!!!BIHO@]m11010575!@@5E9E01107DBC6C50E1107DBC6C50E!!!!!!!!!!!!!!!!!!!!!!!!!!!!!!!!!!!!!!!!!!!!!!!!!!!!89C8[89C8_I029187@!!!!BIHO@]i110291871@@5E94@110D81@B0014110D81@B0014!!!!!!!!!!!!!!!!!!!!!!!!!!!!!!!!!!!!!!!!!!!!!!!!!!!!8;=;\8;B?UMDONWN,E5G00BIHO@]xVY05811!1@@5E9D511053@EE36E711053@EE36E7!!!!!!!!!!!!!!!!!!!!!!!!!!!!!!!!!!!!!!!!!!!!!!!!!!!!8;?@K8;?@QM018428@!!!!BIHO@]m110184281@@5E9C11102E237@6681102E237@668!!!!!!!!!!!!!!!!!!!!!!!!!!!!!!!!!!!!!!!!!!!!!!!!!!!!8;&gt;BP8;&gt;BUE74640C!!!!!BIHO@]e74640!!!1@@5E988110D81CB6857110D81CB6857!!!!!!!!!!!!!!!!!!!!!!!!!!!!!!!!!!!!!!!!!!!!!!!!!!!!8;LEN8;LERV11010738!!!BIHO@]v110107381@@5E92211053@776C1411053@776C14!!!!!!!!!!!!!!!!!!!!!!!!!!!!!!!!!!!!!!!!!!!!!!!!!!!!!!!!!!!!!!!!!!!!!!!!!!!!!!!!!!!!!!!!!!!!!!!!!!!!!!!!!!!!!!!!!!!!!!!!!!!!!!!!!!!!!!!!!!!!!!!!!!!!!!!!!!!!!!!!!!!!!!!!!!!!!!!!!!!!!!!!!!!!!!!!!!!!!!!!!!!!!!!!!!!!!!!!!!!!!!!!!!!!!!!!!!!!!!!!!!!!!!!!!!!!!!!!!!!!!!!!!!!!!!!!!!!!!!!!!!!!!!!!!!!!!!!!!!!!!!!!!!!!!!!!!!!!!!!!!!!!!!!!!!!!!!!!!!!!!!!!!!!!!!!!!!!!!!!!!!!!!!!!!!!!!!!!!!!!!!!!!!!!!!!!!!!!!!!!!!!!!!!!!!!!!!!!!!!!!!!!!!!!!!!!!!!!!!!!!!!!!!!!!!!!!!!!!!!!!!!!!!!!!!!!!!!!!!!!!!!!!!!!!!!!!!!!!!!!!!!!!!!!!!!!!!!!!!!!!!!!!!!!!!!!!!!!!!!!!!!!!!!!!!!!!!!!!!!!!!!!!!!!!!!!!!!!!!!!!!!!!!!!!!!!!!!!!!!!!!!!!!!!!!!!!!!!!!!!!!!!!!!!!!!!!!!!!!!!!!!!!!!!!!!!!!!!!!!!!!!!!!!!!!!!!!!!!!!!!!!!!!!!!!!!!!!!!!!!!!!!!!!!!!!!!!!!!!!!!!!!!!!!!!!!!!!!!!!!!!!!!!!!!!!!!!!!!!!!!!!!!!!!!!!!!!!!!!!!!!!!!!!!!!!!!!!!!!!!!!!!!!!!!!!!!!!!!!!!!!!!!!!!!!!!!!!!!!!!!!!!!!!!!!!!!!!!!!!!!!!!!!!!!!!!!!!!!!!!!!!!!!!!!!!!!!!!!!!!!!!!!!!!!!!!!!!!!!!!!!!!!!!!!!!!!!!!!!!!!!!!!!!!!!!!!!!!!!!!!!!!!!!!!!!!!!!!!!!!!!!!!!!!!!!!!!!!!!!!!!!!!!!!!!!!!!!!!!!!!!!!!!!!!!!!!!!!!!!!!!!!!!!!!!!!!!!!!!!!!!!!!!!!!!!!!!!!!!!!!!!!!!!!!!!!!!!!!!!!!!!!!!!!!!!!!!!!!!!!!!!!!!!!!!!!!!!!!!!!!!!!!!!!!!!!!!!!!!!!!!!!!!!!!!!!!!!!!!!!!!!!!!!!!!!!!!!!!!!!!!!!!!!!!!!!!!!!!!!!!!!!!!!!!!!!!!!!!!!!!!!!!!!!!!!!!!!!!!!!!!!!!!!!!!!!!!!!!!!!!!!!!!!!!!!!!!!!!!!!!!!!!!!!!!!!!!!!!!!!!!!!!!!!!!!!!!!!!!!!!!!!!!!!!!!!!!!!!!!!!!!!!!!!!!!!!!!!!!!!!!!1!1" style="position:absolute;left:0;text-align:left;margin-left:0;margin-top:0;width:.05pt;height:.05pt;z-index:251660288;visibility:hidden;mso-width-relative:page;mso-height-relative:page" coordsize="21600,21600" o:spt="100" o:gfxdata="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segments" o:connectlocs="10860,2187;2928,10800;10860,21600;18672,10800" o:connectangles="0,0,0,0"/>
                  <w10:anchorlock/>
                </v:shape>
              </w:pict>
            </w:r>
            <w:r w:rsidR="004161F3">
              <w:rPr>
                <w:rFonts w:hint="eastAsia"/>
              </w:rPr>
              <w:t>产品名称</w:t>
            </w:r>
            <w:r w:rsidR="004161F3">
              <w:t>Product name</w:t>
            </w:r>
          </w:p>
        </w:tc>
        <w:tc>
          <w:tcPr>
            <w:tcW w:w="4313" w:type="dxa"/>
          </w:tcPr>
          <w:p w14:paraId="7E3F763D" w14:textId="77777777" w:rsidR="008B051E" w:rsidRDefault="004161F3">
            <w:pPr>
              <w:pStyle w:val="af8"/>
              <w:keepNext w:val="0"/>
            </w:pPr>
            <w:r>
              <w:rPr>
                <w:rFonts w:hint="eastAsia"/>
              </w:rPr>
              <w:t>密级</w:t>
            </w:r>
            <w:r>
              <w:t>Confidentiality level</w:t>
            </w:r>
          </w:p>
        </w:tc>
      </w:tr>
      <w:tr w:rsidR="008B051E" w14:paraId="6AE293A1" w14:textId="77777777">
        <w:trPr>
          <w:cantSplit/>
        </w:trPr>
        <w:tc>
          <w:tcPr>
            <w:tcW w:w="4107" w:type="dxa"/>
          </w:tcPr>
          <w:p w14:paraId="3F1EFF27" w14:textId="27514828" w:rsidR="008B051E" w:rsidRDefault="004161F3">
            <w:pPr>
              <w:pStyle w:val="af8"/>
              <w:keepNext w:val="0"/>
            </w:pPr>
            <w:proofErr w:type="gramStart"/>
            <w:r>
              <w:rPr>
                <w:rFonts w:hint="eastAsia"/>
              </w:rPr>
              <w:t>魔方</w:t>
            </w:r>
            <w:r w:rsidR="00AB4FFE">
              <w:rPr>
                <w:rFonts w:hint="eastAsia"/>
              </w:rPr>
              <w:t>智控</w:t>
            </w:r>
            <w:proofErr w:type="gramEnd"/>
          </w:p>
        </w:tc>
        <w:tc>
          <w:tcPr>
            <w:tcW w:w="4313" w:type="dxa"/>
          </w:tcPr>
          <w:p w14:paraId="232F5BD4" w14:textId="77777777" w:rsidR="008B051E" w:rsidRDefault="004161F3">
            <w:pPr>
              <w:pStyle w:val="af8"/>
              <w:keepNext w:val="0"/>
            </w:pPr>
            <w:r>
              <w:rPr>
                <w:rFonts w:hint="eastAsia"/>
              </w:rPr>
              <w:t>内部公开</w:t>
            </w:r>
          </w:p>
        </w:tc>
      </w:tr>
      <w:tr w:rsidR="008B051E" w14:paraId="119911EA" w14:textId="77777777">
        <w:trPr>
          <w:cantSplit/>
        </w:trPr>
        <w:tc>
          <w:tcPr>
            <w:tcW w:w="4107" w:type="dxa"/>
          </w:tcPr>
          <w:p w14:paraId="1146697F" w14:textId="77777777" w:rsidR="008B051E" w:rsidRDefault="004161F3">
            <w:pPr>
              <w:pStyle w:val="af8"/>
              <w:keepNext w:val="0"/>
            </w:pPr>
            <w:r>
              <w:rPr>
                <w:rFonts w:hint="eastAsia"/>
              </w:rPr>
              <w:t>产品版本</w:t>
            </w:r>
            <w:r>
              <w:t>Product version</w:t>
            </w:r>
          </w:p>
        </w:tc>
        <w:tc>
          <w:tcPr>
            <w:tcW w:w="4313" w:type="dxa"/>
            <w:vMerge w:val="restart"/>
            <w:vAlign w:val="center"/>
          </w:tcPr>
          <w:p w14:paraId="5549F717" w14:textId="77777777" w:rsidR="008B051E" w:rsidRDefault="004161F3">
            <w:pPr>
              <w:pStyle w:val="af8"/>
              <w:keepNext w:val="0"/>
            </w:pPr>
            <w:r>
              <w:t xml:space="preserve">Total </w:t>
            </w:r>
            <w:fldSimple w:instr=" NUMPAGES   \* MERGEFORMAT ">
              <w:r>
                <w:t>7</w:t>
              </w:r>
            </w:fldSimple>
            <w:r>
              <w:rPr>
                <w:rFonts w:hint="eastAsia"/>
              </w:rPr>
              <w:t xml:space="preserve"> </w:t>
            </w:r>
            <w:r>
              <w:t>pages</w:t>
            </w:r>
            <w:r>
              <w:rPr>
                <w:rFonts w:hint="eastAsia"/>
              </w:rPr>
              <w:t xml:space="preserve"> </w:t>
            </w:r>
            <w:r>
              <w:rPr>
                <w:rFonts w:hint="eastAsia"/>
              </w:rPr>
              <w:t>共</w:t>
            </w:r>
            <w:r>
              <w:rPr>
                <w:rFonts w:hint="eastAsia"/>
              </w:rPr>
              <w:t xml:space="preserve"> </w:t>
            </w:r>
            <w:fldSimple w:instr=" NUMPAGES   \* MERGEFORMAT ">
              <w:r>
                <w:t>7</w:t>
              </w:r>
            </w:fldSimple>
            <w:r>
              <w:rPr>
                <w:rFonts w:hint="eastAsia"/>
              </w:rPr>
              <w:t xml:space="preserve"> </w:t>
            </w:r>
            <w:r>
              <w:rPr>
                <w:rFonts w:hint="eastAsia"/>
              </w:rPr>
              <w:t>页</w:t>
            </w:r>
          </w:p>
        </w:tc>
      </w:tr>
      <w:tr w:rsidR="008B051E" w14:paraId="59A03C92" w14:textId="77777777">
        <w:trPr>
          <w:cantSplit/>
        </w:trPr>
        <w:tc>
          <w:tcPr>
            <w:tcW w:w="4107" w:type="dxa"/>
          </w:tcPr>
          <w:p w14:paraId="3850E858" w14:textId="26BB6688" w:rsidR="008B051E" w:rsidRDefault="009778B2">
            <w:pPr>
              <w:pStyle w:val="af8"/>
              <w:keepNext w:val="0"/>
              <w:ind w:firstLine="420"/>
              <w:rPr>
                <w:color w:val="0000FF"/>
              </w:rPr>
            </w:pPr>
            <w:r w:rsidRPr="009778B2">
              <w:t>V1.510</w:t>
            </w:r>
          </w:p>
        </w:tc>
        <w:tc>
          <w:tcPr>
            <w:tcW w:w="4313" w:type="dxa"/>
            <w:vMerge/>
          </w:tcPr>
          <w:p w14:paraId="12EE4380" w14:textId="77777777" w:rsidR="008B051E" w:rsidRDefault="008B051E">
            <w:pPr>
              <w:pStyle w:val="af8"/>
              <w:keepNext w:val="0"/>
              <w:ind w:firstLine="420"/>
            </w:pPr>
          </w:p>
        </w:tc>
      </w:tr>
    </w:tbl>
    <w:p w14:paraId="73409A48" w14:textId="77777777" w:rsidR="008B051E" w:rsidRDefault="008B051E">
      <w:pPr>
        <w:pStyle w:val="af8"/>
        <w:keepNext w:val="0"/>
      </w:pPr>
    </w:p>
    <w:p w14:paraId="106BB5EB" w14:textId="39724CE2" w:rsidR="008B051E" w:rsidRDefault="004161F3">
      <w:pPr>
        <w:pStyle w:val="af9"/>
        <w:keepNext w:val="0"/>
        <w:outlineLvl w:val="0"/>
      </w:pPr>
      <w:bookmarkStart w:id="0" w:name="文档名称"/>
      <w:r>
        <w:rPr>
          <w:rFonts w:hint="eastAsia"/>
        </w:rPr>
        <w:br/>
      </w:r>
      <w:r w:rsidR="00B93F69">
        <w:rPr>
          <w:rFonts w:hint="eastAsia"/>
        </w:rPr>
        <w:t>魔方</w:t>
      </w:r>
      <w:proofErr w:type="gramStart"/>
      <w:r w:rsidR="00B93F69">
        <w:rPr>
          <w:rFonts w:hint="eastAsia"/>
        </w:rPr>
        <w:t>智控</w:t>
      </w:r>
      <w:r>
        <w:rPr>
          <w:rFonts w:hint="eastAsia"/>
        </w:rPr>
        <w:t>设计</w:t>
      </w:r>
      <w:proofErr w:type="gramEnd"/>
      <w:r>
        <w:rPr>
          <w:rFonts w:hint="eastAsia"/>
        </w:rPr>
        <w:t>说明书</w:t>
      </w:r>
      <w:bookmarkEnd w:id="0"/>
    </w:p>
    <w:p w14:paraId="0F2EB24B" w14:textId="77777777" w:rsidR="008B051E" w:rsidRDefault="004161F3">
      <w:pPr>
        <w:pStyle w:val="af9"/>
        <w:keepNext w:val="0"/>
        <w:outlineLvl w:val="0"/>
      </w:pPr>
      <w:r>
        <w:rPr>
          <w:rFonts w:hint="eastAsia"/>
        </w:rPr>
        <w:t>（</w:t>
      </w:r>
      <w:r>
        <w:rPr>
          <w:rFonts w:hint="eastAsia"/>
        </w:rPr>
        <w:t>Story</w:t>
      </w:r>
      <w:r>
        <w:rPr>
          <w:rFonts w:hint="eastAsia"/>
        </w:rPr>
        <w:t>）</w:t>
      </w:r>
    </w:p>
    <w:p w14:paraId="0D7AAA63" w14:textId="77777777" w:rsidR="008B051E" w:rsidRDefault="008B051E">
      <w:pPr>
        <w:pStyle w:val="af8"/>
        <w:keepNext w:val="0"/>
      </w:pPr>
    </w:p>
    <w:p w14:paraId="35E741DA" w14:textId="77777777" w:rsidR="008B051E" w:rsidRDefault="008B051E">
      <w:pPr>
        <w:pStyle w:val="af8"/>
        <w:keepNext w:val="0"/>
      </w:pPr>
    </w:p>
    <w:p w14:paraId="03D61048" w14:textId="77777777" w:rsidR="008B051E" w:rsidRDefault="008B051E">
      <w:pPr>
        <w:pStyle w:val="af8"/>
        <w:keepNext w:val="0"/>
      </w:pPr>
    </w:p>
    <w:tbl>
      <w:tblPr>
        <w:tblW w:w="8522" w:type="dxa"/>
        <w:jc w:val="center"/>
        <w:tblLayout w:type="fixed"/>
        <w:tblLook w:val="04A0" w:firstRow="1" w:lastRow="0" w:firstColumn="1" w:lastColumn="0" w:noHBand="0" w:noVBand="1"/>
      </w:tblPr>
      <w:tblGrid>
        <w:gridCol w:w="2153"/>
        <w:gridCol w:w="2841"/>
        <w:gridCol w:w="1159"/>
        <w:gridCol w:w="2369"/>
      </w:tblGrid>
      <w:tr w:rsidR="008B051E" w14:paraId="36FEA85F" w14:textId="77777777">
        <w:trPr>
          <w:jc w:val="center"/>
        </w:trPr>
        <w:tc>
          <w:tcPr>
            <w:tcW w:w="2153" w:type="dxa"/>
            <w:vAlign w:val="center"/>
          </w:tcPr>
          <w:p w14:paraId="463B4397" w14:textId="77777777" w:rsidR="008B051E" w:rsidRDefault="004161F3">
            <w:pPr>
              <w:pStyle w:val="af8"/>
              <w:keepNext w:val="0"/>
            </w:pPr>
            <w:r>
              <w:t xml:space="preserve">Prepared by </w:t>
            </w:r>
          </w:p>
          <w:p w14:paraId="6A9CE2DA" w14:textId="77777777" w:rsidR="008B051E" w:rsidRDefault="004161F3">
            <w:pPr>
              <w:pStyle w:val="af8"/>
              <w:keepNext w:val="0"/>
            </w:pPr>
            <w:r>
              <w:rPr>
                <w:rFonts w:hint="eastAsia"/>
              </w:rPr>
              <w:t>拟制</w:t>
            </w:r>
          </w:p>
        </w:tc>
        <w:tc>
          <w:tcPr>
            <w:tcW w:w="2841" w:type="dxa"/>
            <w:tcBorders>
              <w:bottom w:val="single" w:sz="6" w:space="0" w:color="auto"/>
            </w:tcBorders>
            <w:vAlign w:val="center"/>
          </w:tcPr>
          <w:p w14:paraId="1FB7ADB9" w14:textId="1AE4414F" w:rsidR="008B051E" w:rsidRDefault="00AB4FFE">
            <w:pPr>
              <w:pStyle w:val="af8"/>
              <w:keepNext w:val="0"/>
            </w:pPr>
            <w:r>
              <w:rPr>
                <w:rFonts w:hint="eastAsia"/>
              </w:rPr>
              <w:t>洪毅</w:t>
            </w:r>
          </w:p>
        </w:tc>
        <w:tc>
          <w:tcPr>
            <w:tcW w:w="1159" w:type="dxa"/>
            <w:vAlign w:val="center"/>
          </w:tcPr>
          <w:p w14:paraId="64905497" w14:textId="77777777" w:rsidR="008B051E" w:rsidRDefault="004161F3">
            <w:pPr>
              <w:pStyle w:val="af8"/>
              <w:keepNext w:val="0"/>
            </w:pPr>
            <w:r>
              <w:t>Date</w:t>
            </w:r>
          </w:p>
          <w:p w14:paraId="100A2283" w14:textId="77777777" w:rsidR="008B051E" w:rsidRDefault="004161F3">
            <w:pPr>
              <w:pStyle w:val="af8"/>
              <w:keepNext w:val="0"/>
            </w:pPr>
            <w:r>
              <w:rPr>
                <w:rFonts w:hint="eastAsia"/>
              </w:rPr>
              <w:t>日期</w:t>
            </w:r>
          </w:p>
        </w:tc>
        <w:tc>
          <w:tcPr>
            <w:tcW w:w="2369" w:type="dxa"/>
            <w:tcBorders>
              <w:bottom w:val="single" w:sz="6" w:space="0" w:color="auto"/>
            </w:tcBorders>
            <w:vAlign w:val="center"/>
          </w:tcPr>
          <w:p w14:paraId="6FDAC684" w14:textId="2A712418" w:rsidR="008B051E" w:rsidRDefault="00CE41A3">
            <w:pPr>
              <w:pStyle w:val="af8"/>
              <w:keepNext w:val="0"/>
            </w:pPr>
            <w:r w:rsidRPr="00CE41A3">
              <w:t>2018/5/3</w:t>
            </w:r>
          </w:p>
        </w:tc>
      </w:tr>
      <w:tr w:rsidR="008B051E" w14:paraId="6C6EA715" w14:textId="77777777">
        <w:trPr>
          <w:jc w:val="center"/>
        </w:trPr>
        <w:tc>
          <w:tcPr>
            <w:tcW w:w="2153" w:type="dxa"/>
            <w:vAlign w:val="center"/>
          </w:tcPr>
          <w:p w14:paraId="628E0612" w14:textId="77777777" w:rsidR="008B051E" w:rsidRDefault="004161F3">
            <w:pPr>
              <w:pStyle w:val="af8"/>
              <w:keepNext w:val="0"/>
            </w:pPr>
            <w:r>
              <w:t xml:space="preserve">Reviewed by </w:t>
            </w:r>
          </w:p>
          <w:p w14:paraId="7D8BDE44" w14:textId="77777777" w:rsidR="008B051E" w:rsidRDefault="004161F3">
            <w:pPr>
              <w:pStyle w:val="af8"/>
              <w:keepNext w:val="0"/>
            </w:pPr>
            <w:r>
              <w:rPr>
                <w:rFonts w:hint="eastAsia"/>
              </w:rPr>
              <w:t>评审人</w:t>
            </w:r>
          </w:p>
        </w:tc>
        <w:tc>
          <w:tcPr>
            <w:tcW w:w="2841" w:type="dxa"/>
            <w:tcBorders>
              <w:top w:val="single" w:sz="6" w:space="0" w:color="auto"/>
              <w:bottom w:val="single" w:sz="6" w:space="0" w:color="auto"/>
            </w:tcBorders>
            <w:vAlign w:val="center"/>
          </w:tcPr>
          <w:p w14:paraId="79DACEF6" w14:textId="77777777" w:rsidR="008B051E" w:rsidRDefault="004161F3">
            <w:pPr>
              <w:pStyle w:val="af8"/>
              <w:keepNext w:val="0"/>
            </w:pPr>
            <w:r>
              <w:rPr>
                <w:rFonts w:hint="eastAsia"/>
              </w:rPr>
              <w:t>SE</w:t>
            </w:r>
            <w:r>
              <w:rPr>
                <w:rFonts w:hint="eastAsia"/>
              </w:rPr>
              <w:t>、项目组全体</w:t>
            </w:r>
          </w:p>
        </w:tc>
        <w:tc>
          <w:tcPr>
            <w:tcW w:w="1159" w:type="dxa"/>
            <w:vAlign w:val="center"/>
          </w:tcPr>
          <w:p w14:paraId="5A42A1BC" w14:textId="77777777" w:rsidR="008B051E" w:rsidRDefault="004161F3">
            <w:pPr>
              <w:pStyle w:val="af8"/>
              <w:keepNext w:val="0"/>
            </w:pPr>
            <w:r>
              <w:t>Date</w:t>
            </w:r>
          </w:p>
          <w:p w14:paraId="49439891" w14:textId="77777777" w:rsidR="008B051E" w:rsidRDefault="004161F3">
            <w:pPr>
              <w:pStyle w:val="af8"/>
              <w:keepNext w:val="0"/>
            </w:pPr>
            <w:r>
              <w:rPr>
                <w:rFonts w:hint="eastAsia"/>
              </w:rPr>
              <w:t>日期</w:t>
            </w:r>
          </w:p>
        </w:tc>
        <w:tc>
          <w:tcPr>
            <w:tcW w:w="2369" w:type="dxa"/>
            <w:tcBorders>
              <w:top w:val="single" w:sz="6" w:space="0" w:color="auto"/>
              <w:bottom w:val="single" w:sz="6" w:space="0" w:color="auto"/>
            </w:tcBorders>
            <w:vAlign w:val="center"/>
          </w:tcPr>
          <w:p w14:paraId="4140C266" w14:textId="67E20108" w:rsidR="008B051E" w:rsidRDefault="00CE41A3">
            <w:pPr>
              <w:pStyle w:val="af8"/>
              <w:keepNext w:val="0"/>
            </w:pPr>
            <w:r w:rsidRPr="00CE41A3">
              <w:t>2018/5/7</w:t>
            </w:r>
          </w:p>
        </w:tc>
      </w:tr>
      <w:tr w:rsidR="008B051E" w14:paraId="78AEF1E9" w14:textId="77777777">
        <w:trPr>
          <w:jc w:val="center"/>
        </w:trPr>
        <w:tc>
          <w:tcPr>
            <w:tcW w:w="2153" w:type="dxa"/>
            <w:vAlign w:val="center"/>
          </w:tcPr>
          <w:p w14:paraId="6C0CBD46" w14:textId="77777777" w:rsidR="008B051E" w:rsidRDefault="004161F3">
            <w:pPr>
              <w:pStyle w:val="af8"/>
              <w:keepNext w:val="0"/>
            </w:pPr>
            <w:r>
              <w:t>Approved by</w:t>
            </w:r>
          </w:p>
          <w:p w14:paraId="3FC60EF4" w14:textId="77777777" w:rsidR="008B051E" w:rsidRDefault="004161F3">
            <w:pPr>
              <w:pStyle w:val="af8"/>
              <w:keepNext w:val="0"/>
            </w:pPr>
            <w:r>
              <w:rPr>
                <w:rFonts w:hint="eastAsia"/>
              </w:rPr>
              <w:t>批准</w:t>
            </w:r>
          </w:p>
        </w:tc>
        <w:tc>
          <w:tcPr>
            <w:tcW w:w="2841" w:type="dxa"/>
            <w:tcBorders>
              <w:top w:val="single" w:sz="6" w:space="0" w:color="auto"/>
              <w:bottom w:val="single" w:sz="6" w:space="0" w:color="auto"/>
            </w:tcBorders>
            <w:vAlign w:val="center"/>
          </w:tcPr>
          <w:p w14:paraId="2C388F78" w14:textId="77777777" w:rsidR="008B051E" w:rsidRDefault="008B051E">
            <w:pPr>
              <w:pStyle w:val="af8"/>
              <w:keepNext w:val="0"/>
            </w:pPr>
          </w:p>
        </w:tc>
        <w:tc>
          <w:tcPr>
            <w:tcW w:w="1159" w:type="dxa"/>
            <w:vAlign w:val="center"/>
          </w:tcPr>
          <w:p w14:paraId="10E4A67E" w14:textId="77777777" w:rsidR="008B051E" w:rsidRDefault="004161F3">
            <w:pPr>
              <w:pStyle w:val="af8"/>
              <w:keepNext w:val="0"/>
            </w:pPr>
            <w:r>
              <w:t>Date</w:t>
            </w:r>
          </w:p>
          <w:p w14:paraId="2ED3F695" w14:textId="77777777" w:rsidR="008B051E" w:rsidRDefault="004161F3">
            <w:pPr>
              <w:pStyle w:val="af8"/>
              <w:keepNext w:val="0"/>
            </w:pPr>
            <w:r>
              <w:rPr>
                <w:rFonts w:hint="eastAsia"/>
              </w:rPr>
              <w:t>日期</w:t>
            </w:r>
          </w:p>
        </w:tc>
        <w:tc>
          <w:tcPr>
            <w:tcW w:w="2369" w:type="dxa"/>
            <w:tcBorders>
              <w:top w:val="single" w:sz="6" w:space="0" w:color="auto"/>
              <w:bottom w:val="single" w:sz="6" w:space="0" w:color="auto"/>
            </w:tcBorders>
            <w:vAlign w:val="center"/>
          </w:tcPr>
          <w:p w14:paraId="14A77E8F" w14:textId="77777777" w:rsidR="008B051E" w:rsidRDefault="008B051E">
            <w:pPr>
              <w:pStyle w:val="af8"/>
              <w:keepNext w:val="0"/>
            </w:pPr>
          </w:p>
        </w:tc>
      </w:tr>
      <w:tr w:rsidR="008B051E" w14:paraId="70D94D48" w14:textId="77777777">
        <w:trPr>
          <w:jc w:val="center"/>
        </w:trPr>
        <w:tc>
          <w:tcPr>
            <w:tcW w:w="2153" w:type="dxa"/>
            <w:vAlign w:val="center"/>
          </w:tcPr>
          <w:p w14:paraId="6A838029" w14:textId="77777777" w:rsidR="008B051E" w:rsidRDefault="004161F3">
            <w:pPr>
              <w:pStyle w:val="af8"/>
              <w:keepNext w:val="0"/>
            </w:pPr>
            <w:r>
              <w:t>Authorized by</w:t>
            </w:r>
          </w:p>
          <w:p w14:paraId="51D8A34C" w14:textId="77777777" w:rsidR="008B051E" w:rsidRDefault="004161F3">
            <w:pPr>
              <w:pStyle w:val="af8"/>
              <w:keepNext w:val="0"/>
            </w:pPr>
            <w:r>
              <w:rPr>
                <w:rFonts w:hint="eastAsia"/>
              </w:rPr>
              <w:t>签发</w:t>
            </w:r>
          </w:p>
        </w:tc>
        <w:tc>
          <w:tcPr>
            <w:tcW w:w="2841" w:type="dxa"/>
            <w:tcBorders>
              <w:top w:val="single" w:sz="6" w:space="0" w:color="auto"/>
              <w:bottom w:val="single" w:sz="6" w:space="0" w:color="auto"/>
            </w:tcBorders>
            <w:vAlign w:val="center"/>
          </w:tcPr>
          <w:p w14:paraId="7EFD84DB" w14:textId="77777777" w:rsidR="008B051E" w:rsidRDefault="008B051E">
            <w:pPr>
              <w:pStyle w:val="af8"/>
              <w:keepNext w:val="0"/>
            </w:pPr>
          </w:p>
        </w:tc>
        <w:tc>
          <w:tcPr>
            <w:tcW w:w="1159" w:type="dxa"/>
            <w:vAlign w:val="center"/>
          </w:tcPr>
          <w:p w14:paraId="5EDEB520" w14:textId="77777777" w:rsidR="008B051E" w:rsidRDefault="004161F3">
            <w:pPr>
              <w:pStyle w:val="af8"/>
              <w:keepNext w:val="0"/>
            </w:pPr>
            <w:r>
              <w:t>Date</w:t>
            </w:r>
          </w:p>
          <w:p w14:paraId="20D7784D" w14:textId="77777777" w:rsidR="008B051E" w:rsidRDefault="004161F3">
            <w:pPr>
              <w:pStyle w:val="af8"/>
              <w:keepNext w:val="0"/>
            </w:pPr>
            <w:r>
              <w:rPr>
                <w:rFonts w:hint="eastAsia"/>
              </w:rPr>
              <w:t>日期</w:t>
            </w:r>
          </w:p>
        </w:tc>
        <w:tc>
          <w:tcPr>
            <w:tcW w:w="2369" w:type="dxa"/>
            <w:tcBorders>
              <w:top w:val="single" w:sz="6" w:space="0" w:color="auto"/>
              <w:bottom w:val="single" w:sz="6" w:space="0" w:color="auto"/>
            </w:tcBorders>
            <w:vAlign w:val="center"/>
          </w:tcPr>
          <w:p w14:paraId="052ED620" w14:textId="77777777" w:rsidR="008B051E" w:rsidRDefault="008B051E">
            <w:pPr>
              <w:pStyle w:val="af8"/>
              <w:keepNext w:val="0"/>
            </w:pPr>
          </w:p>
        </w:tc>
      </w:tr>
    </w:tbl>
    <w:p w14:paraId="5B76C42E" w14:textId="77777777" w:rsidR="008B051E" w:rsidRDefault="008B051E">
      <w:pPr>
        <w:pStyle w:val="af8"/>
        <w:keepNext w:val="0"/>
      </w:pPr>
    </w:p>
    <w:p w14:paraId="1EFF28A6" w14:textId="2AA543BB" w:rsidR="008B051E" w:rsidRDefault="004161F3" w:rsidP="00644CC7">
      <w:pPr>
        <w:pStyle w:val="31"/>
        <w:keepNext w:val="0"/>
        <w:rPr>
          <w:rFonts w:hint="eastAsia"/>
        </w:rPr>
      </w:pPr>
      <w:r>
        <w:br w:type="page"/>
      </w:r>
      <w:bookmarkStart w:id="1" w:name="_Toc162752041"/>
    </w:p>
    <w:p w14:paraId="3DC7328F" w14:textId="77777777" w:rsidR="008B051E" w:rsidRDefault="004161F3">
      <w:pPr>
        <w:pStyle w:val="2"/>
        <w:keepNext w:val="0"/>
        <w:ind w:left="578" w:hanging="578"/>
      </w:pPr>
      <w:r>
        <w:rPr>
          <w:rFonts w:hint="eastAsia"/>
        </w:rPr>
        <w:lastRenderedPageBreak/>
        <w:t>特性</w:t>
      </w:r>
    </w:p>
    <w:tbl>
      <w:tblPr>
        <w:tblStyle w:val="af7"/>
        <w:tblW w:w="8522" w:type="dxa"/>
        <w:tblLayout w:type="fixed"/>
        <w:tblLook w:val="04A0" w:firstRow="1" w:lastRow="0" w:firstColumn="1" w:lastColumn="0" w:noHBand="0" w:noVBand="1"/>
      </w:tblPr>
      <w:tblGrid>
        <w:gridCol w:w="1242"/>
        <w:gridCol w:w="5103"/>
        <w:gridCol w:w="993"/>
        <w:gridCol w:w="1184"/>
      </w:tblGrid>
      <w:tr w:rsidR="008B051E" w14:paraId="6A7700B7" w14:textId="77777777">
        <w:tc>
          <w:tcPr>
            <w:tcW w:w="1242" w:type="dxa"/>
            <w:shd w:val="clear" w:color="auto" w:fill="FBE4D5" w:themeFill="accent2" w:themeFillTint="33"/>
          </w:tcPr>
          <w:p w14:paraId="1DEB7204" w14:textId="77777777" w:rsidR="008B051E" w:rsidRDefault="004161F3">
            <w:pPr>
              <w:keepNext w:val="0"/>
              <w:jc w:val="center"/>
            </w:pPr>
            <w:r>
              <w:rPr>
                <w:rFonts w:hint="eastAsia"/>
              </w:rPr>
              <w:t>特性编号</w:t>
            </w:r>
          </w:p>
        </w:tc>
        <w:tc>
          <w:tcPr>
            <w:tcW w:w="5103" w:type="dxa"/>
            <w:shd w:val="clear" w:color="auto" w:fill="FBE4D5" w:themeFill="accent2" w:themeFillTint="33"/>
          </w:tcPr>
          <w:p w14:paraId="6C81C3AA" w14:textId="77777777" w:rsidR="008B051E" w:rsidRDefault="004161F3">
            <w:pPr>
              <w:keepNext w:val="0"/>
              <w:jc w:val="center"/>
            </w:pPr>
            <w:r>
              <w:rPr>
                <w:rFonts w:hint="eastAsia"/>
              </w:rPr>
              <w:t>特性描述（标题）</w:t>
            </w:r>
          </w:p>
        </w:tc>
        <w:tc>
          <w:tcPr>
            <w:tcW w:w="993" w:type="dxa"/>
            <w:shd w:val="clear" w:color="auto" w:fill="FBE4D5" w:themeFill="accent2" w:themeFillTint="33"/>
          </w:tcPr>
          <w:p w14:paraId="493C4426" w14:textId="77777777" w:rsidR="008B051E" w:rsidRDefault="004161F3">
            <w:pPr>
              <w:keepNext w:val="0"/>
              <w:jc w:val="center"/>
            </w:pPr>
            <w:r>
              <w:rPr>
                <w:rFonts w:hint="eastAsia"/>
              </w:rPr>
              <w:t>模块</w:t>
            </w:r>
          </w:p>
        </w:tc>
        <w:tc>
          <w:tcPr>
            <w:tcW w:w="1184" w:type="dxa"/>
            <w:shd w:val="clear" w:color="auto" w:fill="FBE4D5" w:themeFill="accent2" w:themeFillTint="33"/>
          </w:tcPr>
          <w:p w14:paraId="280F3528" w14:textId="77777777" w:rsidR="008B051E" w:rsidRDefault="004161F3">
            <w:pPr>
              <w:keepNext w:val="0"/>
              <w:jc w:val="center"/>
            </w:pPr>
            <w:r>
              <w:rPr>
                <w:rFonts w:hint="eastAsia"/>
              </w:rPr>
              <w:t>实施人员</w:t>
            </w:r>
          </w:p>
        </w:tc>
      </w:tr>
      <w:tr w:rsidR="008B051E" w14:paraId="3669199B" w14:textId="77777777">
        <w:trPr>
          <w:trHeight w:val="170"/>
        </w:trPr>
        <w:tc>
          <w:tcPr>
            <w:tcW w:w="1242" w:type="dxa"/>
          </w:tcPr>
          <w:p w14:paraId="72636DBB" w14:textId="31AE39DE" w:rsidR="008B051E" w:rsidRPr="00CE41A3" w:rsidRDefault="00AB4FFE">
            <w:pPr>
              <w:keepNext w:val="0"/>
              <w:jc w:val="center"/>
              <w:rPr>
                <w:rFonts w:asciiTheme="majorEastAsia" w:eastAsiaTheme="majorEastAsia" w:hAnsiTheme="majorEastAsia"/>
                <w:color w:val="000000" w:themeColor="text1"/>
              </w:rPr>
            </w:pPr>
            <w:r w:rsidRPr="00CE41A3">
              <w:rPr>
                <w:rFonts w:asciiTheme="majorEastAsia" w:eastAsiaTheme="majorEastAsia" w:hAnsiTheme="majorEastAsia"/>
                <w:color w:val="000000" w:themeColor="text1"/>
              </w:rPr>
              <w:t>C000</w:t>
            </w:r>
            <w:r w:rsidR="00CE41A3" w:rsidRPr="00CE41A3">
              <w:rPr>
                <w:rFonts w:asciiTheme="majorEastAsia" w:eastAsiaTheme="majorEastAsia" w:hAnsiTheme="majorEastAsia"/>
                <w:color w:val="000000" w:themeColor="text1"/>
              </w:rPr>
              <w:t>2</w:t>
            </w:r>
          </w:p>
        </w:tc>
        <w:tc>
          <w:tcPr>
            <w:tcW w:w="5103" w:type="dxa"/>
          </w:tcPr>
          <w:p w14:paraId="6B75856F" w14:textId="347EDFC1" w:rsidR="008B051E" w:rsidRPr="00CE41A3" w:rsidRDefault="002E6E27">
            <w:pPr>
              <w:keepNext w:val="0"/>
              <w:jc w:val="center"/>
              <w:rPr>
                <w:color w:val="000000" w:themeColor="text1"/>
              </w:rPr>
            </w:pPr>
            <w:proofErr w:type="gramStart"/>
            <w:r w:rsidRPr="00CE41A3">
              <w:rPr>
                <w:rFonts w:hint="eastAsia"/>
                <w:color w:val="000000" w:themeColor="text1"/>
              </w:rPr>
              <w:t>魔方智控</w:t>
            </w:r>
            <w:r w:rsidR="00CE41A3">
              <w:rPr>
                <w:rFonts w:hint="eastAsia"/>
                <w:color w:val="000000" w:themeColor="text1"/>
              </w:rPr>
              <w:t>场景</w:t>
            </w:r>
            <w:proofErr w:type="gramEnd"/>
            <w:r w:rsidR="00CE41A3">
              <w:rPr>
                <w:rFonts w:hint="eastAsia"/>
                <w:color w:val="000000" w:themeColor="text1"/>
              </w:rPr>
              <w:t>执行</w:t>
            </w:r>
          </w:p>
        </w:tc>
        <w:tc>
          <w:tcPr>
            <w:tcW w:w="993" w:type="dxa"/>
          </w:tcPr>
          <w:p w14:paraId="168CDFC0" w14:textId="77777777" w:rsidR="008B051E" w:rsidRPr="00CE41A3" w:rsidRDefault="004161F3">
            <w:pPr>
              <w:keepNext w:val="0"/>
              <w:jc w:val="center"/>
              <w:rPr>
                <w:color w:val="000000" w:themeColor="text1"/>
              </w:rPr>
            </w:pPr>
            <w:r w:rsidRPr="00CE41A3">
              <w:rPr>
                <w:rFonts w:hint="eastAsia"/>
                <w:color w:val="000000" w:themeColor="text1"/>
              </w:rPr>
              <w:t>前端</w:t>
            </w:r>
          </w:p>
        </w:tc>
        <w:tc>
          <w:tcPr>
            <w:tcW w:w="1184" w:type="dxa"/>
          </w:tcPr>
          <w:p w14:paraId="357075EF" w14:textId="285DC51B" w:rsidR="008B051E" w:rsidRPr="00CE41A3" w:rsidRDefault="00AB4FFE">
            <w:pPr>
              <w:keepNext w:val="0"/>
              <w:jc w:val="center"/>
              <w:rPr>
                <w:color w:val="000000" w:themeColor="text1"/>
              </w:rPr>
            </w:pPr>
            <w:r w:rsidRPr="00CE41A3">
              <w:rPr>
                <w:rFonts w:hint="eastAsia"/>
                <w:color w:val="000000" w:themeColor="text1"/>
              </w:rPr>
              <w:t>洪毅</w:t>
            </w:r>
          </w:p>
        </w:tc>
      </w:tr>
    </w:tbl>
    <w:p w14:paraId="79082998" w14:textId="77777777" w:rsidR="008B051E" w:rsidRDefault="008B051E">
      <w:pPr>
        <w:keepNext w:val="0"/>
      </w:pPr>
    </w:p>
    <w:p w14:paraId="4930A7B3" w14:textId="77777777" w:rsidR="008B051E" w:rsidRDefault="004161F3">
      <w:pPr>
        <w:pStyle w:val="2"/>
        <w:keepNext w:val="0"/>
        <w:ind w:left="578" w:hanging="578"/>
      </w:pPr>
      <w:r>
        <w:rPr>
          <w:rFonts w:hint="eastAsia"/>
        </w:rPr>
        <w:t>评审记录（评审结果</w:t>
      </w:r>
      <w:r>
        <w:rPr>
          <w:rFonts w:hint="eastAsia"/>
          <w:color w:val="FF0000"/>
        </w:rPr>
        <w:t>必填</w:t>
      </w:r>
      <w:r>
        <w:rPr>
          <w:rFonts w:hint="eastAsia"/>
        </w:rPr>
        <w:t>，并随评审进展及时更新）</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31"/>
        <w:gridCol w:w="4539"/>
        <w:gridCol w:w="1842"/>
      </w:tblGrid>
      <w:tr w:rsidR="008B051E" w14:paraId="385B86A0" w14:textId="77777777">
        <w:tc>
          <w:tcPr>
            <w:tcW w:w="2232" w:type="dxa"/>
            <w:gridSpan w:val="2"/>
            <w:shd w:val="clear" w:color="auto" w:fill="FBE4D5" w:themeFill="accent2" w:themeFillTint="33"/>
          </w:tcPr>
          <w:p w14:paraId="6A9E650D" w14:textId="77777777" w:rsidR="008B051E" w:rsidRDefault="004161F3">
            <w:pPr>
              <w:keepNext w:val="0"/>
              <w:spacing w:line="360" w:lineRule="auto"/>
              <w:jc w:val="center"/>
              <w:rPr>
                <w:b/>
              </w:rPr>
            </w:pPr>
            <w:r>
              <w:rPr>
                <w:rFonts w:hint="eastAsia"/>
                <w:b/>
              </w:rPr>
              <w:t>评审控制点</w:t>
            </w:r>
          </w:p>
        </w:tc>
        <w:tc>
          <w:tcPr>
            <w:tcW w:w="4539" w:type="dxa"/>
            <w:shd w:val="clear" w:color="auto" w:fill="FBE4D5" w:themeFill="accent2" w:themeFillTint="33"/>
          </w:tcPr>
          <w:p w14:paraId="59979A8F" w14:textId="77777777" w:rsidR="008B051E" w:rsidRDefault="004161F3">
            <w:pPr>
              <w:keepNext w:val="0"/>
              <w:spacing w:line="360" w:lineRule="auto"/>
              <w:jc w:val="center"/>
              <w:rPr>
                <w:b/>
              </w:rPr>
            </w:pPr>
            <w:r>
              <w:rPr>
                <w:rFonts w:hint="eastAsia"/>
                <w:b/>
              </w:rPr>
              <w:t>主要参评人员</w:t>
            </w:r>
          </w:p>
        </w:tc>
        <w:tc>
          <w:tcPr>
            <w:tcW w:w="1842" w:type="dxa"/>
            <w:shd w:val="clear" w:color="auto" w:fill="FBE4D5" w:themeFill="accent2" w:themeFillTint="33"/>
          </w:tcPr>
          <w:p w14:paraId="28113CF0" w14:textId="77777777" w:rsidR="008B051E" w:rsidRDefault="004161F3">
            <w:pPr>
              <w:keepNext w:val="0"/>
              <w:spacing w:line="360" w:lineRule="auto"/>
              <w:jc w:val="center"/>
              <w:rPr>
                <w:b/>
              </w:rPr>
            </w:pPr>
            <w:r>
              <w:rPr>
                <w:rFonts w:hint="eastAsia"/>
                <w:b/>
              </w:rPr>
              <w:t>评审（自检）结果</w:t>
            </w:r>
          </w:p>
        </w:tc>
      </w:tr>
      <w:tr w:rsidR="008B051E" w14:paraId="03C19FC0" w14:textId="77777777">
        <w:trPr>
          <w:trHeight w:val="142"/>
        </w:trPr>
        <w:tc>
          <w:tcPr>
            <w:tcW w:w="1101" w:type="dxa"/>
            <w:vMerge w:val="restart"/>
          </w:tcPr>
          <w:p w14:paraId="2A486DE3" w14:textId="77777777" w:rsidR="008B051E" w:rsidRDefault="008B051E">
            <w:pPr>
              <w:keepNext w:val="0"/>
              <w:spacing w:line="360" w:lineRule="auto"/>
              <w:jc w:val="center"/>
              <w:rPr>
                <w:b/>
              </w:rPr>
            </w:pPr>
          </w:p>
          <w:p w14:paraId="37AC5510" w14:textId="77777777" w:rsidR="008B051E" w:rsidRDefault="004161F3">
            <w:pPr>
              <w:keepNext w:val="0"/>
              <w:spacing w:line="360" w:lineRule="auto"/>
              <w:jc w:val="center"/>
              <w:rPr>
                <w:b/>
              </w:rPr>
            </w:pPr>
            <w:r>
              <w:rPr>
                <w:rFonts w:hint="eastAsia"/>
                <w:b/>
              </w:rPr>
              <w:t>Story</w:t>
            </w:r>
          </w:p>
        </w:tc>
        <w:tc>
          <w:tcPr>
            <w:tcW w:w="1131" w:type="dxa"/>
          </w:tcPr>
          <w:p w14:paraId="6948181C" w14:textId="77777777" w:rsidR="008B051E" w:rsidRDefault="004161F3">
            <w:pPr>
              <w:keepNext w:val="0"/>
              <w:spacing w:line="360" w:lineRule="auto"/>
              <w:jc w:val="center"/>
              <w:rPr>
                <w:b/>
                <w:color w:val="0000FF"/>
              </w:rPr>
            </w:pPr>
            <w:r>
              <w:rPr>
                <w:rFonts w:hint="eastAsia"/>
                <w:b/>
              </w:rPr>
              <w:t>编写、自检</w:t>
            </w:r>
          </w:p>
        </w:tc>
        <w:tc>
          <w:tcPr>
            <w:tcW w:w="4539" w:type="dxa"/>
          </w:tcPr>
          <w:p w14:paraId="0DD1C716" w14:textId="3CA9CE0F" w:rsidR="008B051E" w:rsidRPr="00CE41A3" w:rsidRDefault="00AB4FFE">
            <w:pPr>
              <w:keepNext w:val="0"/>
              <w:spacing w:line="360" w:lineRule="auto"/>
              <w:jc w:val="center"/>
              <w:rPr>
                <w:color w:val="000000" w:themeColor="text1"/>
                <w:sz w:val="21"/>
                <w:szCs w:val="21"/>
              </w:rPr>
            </w:pPr>
            <w:r w:rsidRPr="00CE41A3">
              <w:rPr>
                <w:rFonts w:hint="eastAsia"/>
                <w:color w:val="000000" w:themeColor="text1"/>
              </w:rPr>
              <w:t>洪毅</w:t>
            </w:r>
          </w:p>
        </w:tc>
        <w:tc>
          <w:tcPr>
            <w:tcW w:w="1842" w:type="dxa"/>
          </w:tcPr>
          <w:p w14:paraId="43CF5376" w14:textId="752DA212" w:rsidR="008B051E" w:rsidRDefault="008B051E">
            <w:pPr>
              <w:keepNext w:val="0"/>
              <w:spacing w:line="360" w:lineRule="auto"/>
              <w:jc w:val="center"/>
              <w:rPr>
                <w:rFonts w:asciiTheme="majorEastAsia" w:eastAsiaTheme="majorEastAsia" w:hAnsiTheme="majorEastAsia"/>
                <w:color w:val="0000FF"/>
                <w:sz w:val="21"/>
                <w:szCs w:val="21"/>
              </w:rPr>
            </w:pPr>
          </w:p>
        </w:tc>
      </w:tr>
      <w:tr w:rsidR="008B051E" w14:paraId="39A4E080" w14:textId="77777777">
        <w:trPr>
          <w:trHeight w:val="142"/>
        </w:trPr>
        <w:tc>
          <w:tcPr>
            <w:tcW w:w="1101" w:type="dxa"/>
            <w:vMerge/>
          </w:tcPr>
          <w:p w14:paraId="361A3FF9" w14:textId="77777777" w:rsidR="008B051E" w:rsidRDefault="008B051E">
            <w:pPr>
              <w:keepNext w:val="0"/>
              <w:spacing w:line="360" w:lineRule="auto"/>
              <w:jc w:val="center"/>
              <w:rPr>
                <w:b/>
              </w:rPr>
            </w:pPr>
          </w:p>
        </w:tc>
        <w:tc>
          <w:tcPr>
            <w:tcW w:w="1131" w:type="dxa"/>
          </w:tcPr>
          <w:p w14:paraId="28150847" w14:textId="77777777" w:rsidR="008B051E" w:rsidRDefault="004161F3">
            <w:pPr>
              <w:keepNext w:val="0"/>
              <w:spacing w:line="360" w:lineRule="auto"/>
              <w:jc w:val="center"/>
              <w:rPr>
                <w:b/>
                <w:color w:val="0000FF"/>
              </w:rPr>
            </w:pPr>
            <w:r>
              <w:rPr>
                <w:rFonts w:hint="eastAsia"/>
                <w:b/>
              </w:rPr>
              <w:t>结对互审</w:t>
            </w:r>
          </w:p>
        </w:tc>
        <w:tc>
          <w:tcPr>
            <w:tcW w:w="4539" w:type="dxa"/>
          </w:tcPr>
          <w:p w14:paraId="49EB56F2" w14:textId="157E01C1" w:rsidR="008B051E" w:rsidRPr="00CE41A3" w:rsidRDefault="00CE41A3">
            <w:pPr>
              <w:keepNext w:val="0"/>
              <w:spacing w:line="360" w:lineRule="auto"/>
              <w:jc w:val="center"/>
              <w:rPr>
                <w:color w:val="000000" w:themeColor="text1"/>
                <w:sz w:val="21"/>
                <w:szCs w:val="21"/>
              </w:rPr>
            </w:pPr>
            <w:r w:rsidRPr="00CE41A3">
              <w:rPr>
                <w:rFonts w:hint="eastAsia"/>
                <w:color w:val="000000" w:themeColor="text1"/>
                <w:sz w:val="21"/>
                <w:szCs w:val="21"/>
              </w:rPr>
              <w:t>SE</w:t>
            </w:r>
            <w:r w:rsidRPr="00CE41A3">
              <w:rPr>
                <w:rFonts w:hint="eastAsia"/>
                <w:color w:val="000000" w:themeColor="text1"/>
                <w:sz w:val="21"/>
                <w:szCs w:val="21"/>
              </w:rPr>
              <w:t>、项目组全体</w:t>
            </w:r>
          </w:p>
        </w:tc>
        <w:tc>
          <w:tcPr>
            <w:tcW w:w="1842" w:type="dxa"/>
          </w:tcPr>
          <w:p w14:paraId="647362DF" w14:textId="72AF8A1E" w:rsidR="008B051E" w:rsidRPr="00CE41A3" w:rsidRDefault="008B051E">
            <w:pPr>
              <w:keepNext w:val="0"/>
              <w:spacing w:line="360" w:lineRule="auto"/>
              <w:jc w:val="center"/>
              <w:rPr>
                <w:rFonts w:asciiTheme="majorEastAsia" w:eastAsiaTheme="majorEastAsia" w:hAnsiTheme="majorEastAsia"/>
                <w:color w:val="000000" w:themeColor="text1"/>
                <w:sz w:val="21"/>
                <w:szCs w:val="21"/>
              </w:rPr>
            </w:pPr>
          </w:p>
        </w:tc>
      </w:tr>
      <w:tr w:rsidR="008B051E" w14:paraId="599C1CD7" w14:textId="77777777">
        <w:trPr>
          <w:trHeight w:val="142"/>
        </w:trPr>
        <w:tc>
          <w:tcPr>
            <w:tcW w:w="1101" w:type="dxa"/>
            <w:vMerge/>
          </w:tcPr>
          <w:p w14:paraId="05456007" w14:textId="77777777" w:rsidR="008B051E" w:rsidRDefault="008B051E">
            <w:pPr>
              <w:keepNext w:val="0"/>
              <w:spacing w:line="360" w:lineRule="auto"/>
              <w:jc w:val="center"/>
              <w:rPr>
                <w:b/>
              </w:rPr>
            </w:pPr>
          </w:p>
        </w:tc>
        <w:tc>
          <w:tcPr>
            <w:tcW w:w="1131" w:type="dxa"/>
          </w:tcPr>
          <w:p w14:paraId="518191A2" w14:textId="77777777" w:rsidR="008B051E" w:rsidRDefault="004161F3">
            <w:pPr>
              <w:keepNext w:val="0"/>
              <w:spacing w:line="360" w:lineRule="auto"/>
              <w:jc w:val="center"/>
              <w:rPr>
                <w:b/>
                <w:color w:val="0000FF"/>
              </w:rPr>
            </w:pPr>
            <w:r>
              <w:rPr>
                <w:rFonts w:hint="eastAsia"/>
                <w:b/>
              </w:rPr>
              <w:t>公审</w:t>
            </w:r>
          </w:p>
        </w:tc>
        <w:tc>
          <w:tcPr>
            <w:tcW w:w="4539" w:type="dxa"/>
          </w:tcPr>
          <w:p w14:paraId="72BCCA51" w14:textId="77777777" w:rsidR="008B051E" w:rsidRPr="00CE41A3" w:rsidRDefault="008B051E">
            <w:pPr>
              <w:keepNext w:val="0"/>
              <w:spacing w:line="360" w:lineRule="auto"/>
              <w:jc w:val="center"/>
              <w:rPr>
                <w:color w:val="000000" w:themeColor="text1"/>
                <w:sz w:val="21"/>
                <w:szCs w:val="21"/>
              </w:rPr>
            </w:pPr>
          </w:p>
        </w:tc>
        <w:tc>
          <w:tcPr>
            <w:tcW w:w="1842" w:type="dxa"/>
          </w:tcPr>
          <w:p w14:paraId="4FAA76CB" w14:textId="53528B39" w:rsidR="008B051E" w:rsidRPr="00CE41A3" w:rsidRDefault="008B051E">
            <w:pPr>
              <w:keepNext w:val="0"/>
              <w:spacing w:line="360" w:lineRule="auto"/>
              <w:jc w:val="center"/>
              <w:rPr>
                <w:rFonts w:asciiTheme="majorEastAsia" w:eastAsiaTheme="majorEastAsia" w:hAnsiTheme="majorEastAsia"/>
                <w:color w:val="000000" w:themeColor="text1"/>
                <w:sz w:val="21"/>
                <w:szCs w:val="21"/>
              </w:rPr>
            </w:pPr>
          </w:p>
        </w:tc>
      </w:tr>
      <w:tr w:rsidR="008B051E" w14:paraId="089ED3FF" w14:textId="77777777">
        <w:trPr>
          <w:trHeight w:val="142"/>
        </w:trPr>
        <w:tc>
          <w:tcPr>
            <w:tcW w:w="1101" w:type="dxa"/>
            <w:vMerge w:val="restart"/>
          </w:tcPr>
          <w:p w14:paraId="550B4ECD" w14:textId="77777777" w:rsidR="008B051E" w:rsidRDefault="008B051E">
            <w:pPr>
              <w:keepNext w:val="0"/>
              <w:spacing w:line="360" w:lineRule="auto"/>
              <w:jc w:val="center"/>
              <w:rPr>
                <w:b/>
              </w:rPr>
            </w:pPr>
          </w:p>
          <w:p w14:paraId="2DDB017D" w14:textId="77777777" w:rsidR="008B051E" w:rsidRDefault="004161F3">
            <w:pPr>
              <w:keepNext w:val="0"/>
              <w:spacing w:line="360" w:lineRule="auto"/>
              <w:jc w:val="center"/>
              <w:rPr>
                <w:b/>
              </w:rPr>
            </w:pPr>
            <w:r>
              <w:rPr>
                <w:rFonts w:hint="eastAsia"/>
                <w:b/>
              </w:rPr>
              <w:t>测试方案</w:t>
            </w:r>
          </w:p>
        </w:tc>
        <w:tc>
          <w:tcPr>
            <w:tcW w:w="1131" w:type="dxa"/>
          </w:tcPr>
          <w:p w14:paraId="45D4EB48" w14:textId="77777777" w:rsidR="008B051E" w:rsidRDefault="004161F3">
            <w:pPr>
              <w:keepNext w:val="0"/>
              <w:spacing w:line="360" w:lineRule="auto"/>
              <w:jc w:val="center"/>
              <w:rPr>
                <w:b/>
                <w:color w:val="0000FF"/>
              </w:rPr>
            </w:pPr>
            <w:r>
              <w:rPr>
                <w:rFonts w:hint="eastAsia"/>
                <w:b/>
              </w:rPr>
              <w:t>编写、自检</w:t>
            </w:r>
          </w:p>
        </w:tc>
        <w:tc>
          <w:tcPr>
            <w:tcW w:w="4539" w:type="dxa"/>
          </w:tcPr>
          <w:p w14:paraId="1452FEF4" w14:textId="77777777" w:rsidR="008B051E" w:rsidRPr="00CE41A3" w:rsidRDefault="008B051E">
            <w:pPr>
              <w:keepNext w:val="0"/>
              <w:spacing w:line="360" w:lineRule="auto"/>
              <w:jc w:val="center"/>
              <w:rPr>
                <w:color w:val="000000" w:themeColor="text1"/>
                <w:sz w:val="21"/>
                <w:szCs w:val="21"/>
              </w:rPr>
            </w:pPr>
          </w:p>
        </w:tc>
        <w:tc>
          <w:tcPr>
            <w:tcW w:w="1842" w:type="dxa"/>
          </w:tcPr>
          <w:p w14:paraId="4F0B894B" w14:textId="20B3D9F5" w:rsidR="008B051E" w:rsidRPr="00CE41A3" w:rsidRDefault="008B051E">
            <w:pPr>
              <w:keepNext w:val="0"/>
              <w:spacing w:line="360" w:lineRule="auto"/>
              <w:jc w:val="center"/>
              <w:rPr>
                <w:rFonts w:asciiTheme="majorEastAsia" w:eastAsiaTheme="majorEastAsia" w:hAnsiTheme="majorEastAsia"/>
                <w:color w:val="000000" w:themeColor="text1"/>
                <w:sz w:val="21"/>
                <w:szCs w:val="21"/>
              </w:rPr>
            </w:pPr>
          </w:p>
        </w:tc>
      </w:tr>
      <w:tr w:rsidR="008B051E" w14:paraId="23DDA37A" w14:textId="77777777">
        <w:trPr>
          <w:trHeight w:val="142"/>
        </w:trPr>
        <w:tc>
          <w:tcPr>
            <w:tcW w:w="1101" w:type="dxa"/>
            <w:vMerge/>
          </w:tcPr>
          <w:p w14:paraId="503797A1" w14:textId="77777777" w:rsidR="008B051E" w:rsidRDefault="008B051E">
            <w:pPr>
              <w:keepNext w:val="0"/>
              <w:spacing w:line="360" w:lineRule="auto"/>
              <w:jc w:val="center"/>
              <w:rPr>
                <w:b/>
              </w:rPr>
            </w:pPr>
          </w:p>
        </w:tc>
        <w:tc>
          <w:tcPr>
            <w:tcW w:w="1131" w:type="dxa"/>
          </w:tcPr>
          <w:p w14:paraId="7FC0EBF4" w14:textId="77777777" w:rsidR="008B051E" w:rsidRDefault="004161F3">
            <w:pPr>
              <w:keepNext w:val="0"/>
              <w:spacing w:line="360" w:lineRule="auto"/>
              <w:jc w:val="center"/>
              <w:rPr>
                <w:b/>
                <w:color w:val="0000FF"/>
              </w:rPr>
            </w:pPr>
            <w:r>
              <w:rPr>
                <w:rFonts w:hint="eastAsia"/>
                <w:b/>
              </w:rPr>
              <w:t>结对互审</w:t>
            </w:r>
          </w:p>
        </w:tc>
        <w:tc>
          <w:tcPr>
            <w:tcW w:w="4539" w:type="dxa"/>
          </w:tcPr>
          <w:p w14:paraId="2728E222" w14:textId="77777777" w:rsidR="008B051E" w:rsidRPr="00CE41A3" w:rsidRDefault="008B051E">
            <w:pPr>
              <w:keepNext w:val="0"/>
              <w:spacing w:line="360" w:lineRule="auto"/>
              <w:jc w:val="center"/>
              <w:rPr>
                <w:color w:val="000000" w:themeColor="text1"/>
                <w:sz w:val="21"/>
                <w:szCs w:val="21"/>
              </w:rPr>
            </w:pPr>
          </w:p>
        </w:tc>
        <w:tc>
          <w:tcPr>
            <w:tcW w:w="1842" w:type="dxa"/>
          </w:tcPr>
          <w:p w14:paraId="6677FACE" w14:textId="2EBD5416" w:rsidR="008B051E" w:rsidRPr="00CE41A3" w:rsidRDefault="008B051E">
            <w:pPr>
              <w:keepNext w:val="0"/>
              <w:spacing w:line="360" w:lineRule="auto"/>
              <w:jc w:val="center"/>
              <w:rPr>
                <w:rFonts w:asciiTheme="majorEastAsia" w:eastAsiaTheme="majorEastAsia" w:hAnsiTheme="majorEastAsia"/>
                <w:color w:val="000000" w:themeColor="text1"/>
                <w:sz w:val="21"/>
                <w:szCs w:val="21"/>
              </w:rPr>
            </w:pPr>
          </w:p>
        </w:tc>
      </w:tr>
      <w:tr w:rsidR="008B051E" w14:paraId="0E1DC512" w14:textId="77777777">
        <w:trPr>
          <w:trHeight w:val="142"/>
        </w:trPr>
        <w:tc>
          <w:tcPr>
            <w:tcW w:w="1101" w:type="dxa"/>
            <w:vMerge/>
          </w:tcPr>
          <w:p w14:paraId="08D555B7" w14:textId="77777777" w:rsidR="008B051E" w:rsidRDefault="008B051E">
            <w:pPr>
              <w:keepNext w:val="0"/>
              <w:spacing w:line="360" w:lineRule="auto"/>
              <w:jc w:val="center"/>
              <w:rPr>
                <w:b/>
              </w:rPr>
            </w:pPr>
          </w:p>
        </w:tc>
        <w:tc>
          <w:tcPr>
            <w:tcW w:w="1131" w:type="dxa"/>
          </w:tcPr>
          <w:p w14:paraId="7B461183" w14:textId="77777777" w:rsidR="008B051E" w:rsidRDefault="004161F3">
            <w:pPr>
              <w:keepNext w:val="0"/>
              <w:spacing w:line="360" w:lineRule="auto"/>
              <w:jc w:val="center"/>
              <w:rPr>
                <w:b/>
                <w:color w:val="0000FF"/>
              </w:rPr>
            </w:pPr>
            <w:r>
              <w:rPr>
                <w:rFonts w:hint="eastAsia"/>
                <w:b/>
              </w:rPr>
              <w:t>公审</w:t>
            </w:r>
          </w:p>
        </w:tc>
        <w:tc>
          <w:tcPr>
            <w:tcW w:w="4539" w:type="dxa"/>
          </w:tcPr>
          <w:p w14:paraId="4A1ACC18" w14:textId="77777777" w:rsidR="008B051E" w:rsidRPr="00CE41A3" w:rsidRDefault="008B051E">
            <w:pPr>
              <w:keepNext w:val="0"/>
              <w:spacing w:line="360" w:lineRule="auto"/>
              <w:jc w:val="center"/>
              <w:rPr>
                <w:color w:val="000000" w:themeColor="text1"/>
                <w:sz w:val="21"/>
                <w:szCs w:val="21"/>
              </w:rPr>
            </w:pPr>
          </w:p>
        </w:tc>
        <w:tc>
          <w:tcPr>
            <w:tcW w:w="1842" w:type="dxa"/>
          </w:tcPr>
          <w:p w14:paraId="01149827" w14:textId="304F9FCB" w:rsidR="008B051E" w:rsidRPr="00CE41A3" w:rsidRDefault="008B051E">
            <w:pPr>
              <w:keepNext w:val="0"/>
              <w:spacing w:line="360" w:lineRule="auto"/>
              <w:jc w:val="center"/>
              <w:rPr>
                <w:rFonts w:asciiTheme="majorEastAsia" w:eastAsiaTheme="majorEastAsia" w:hAnsiTheme="majorEastAsia"/>
                <w:color w:val="000000" w:themeColor="text1"/>
                <w:sz w:val="21"/>
                <w:szCs w:val="21"/>
              </w:rPr>
            </w:pPr>
          </w:p>
        </w:tc>
      </w:tr>
    </w:tbl>
    <w:p w14:paraId="271E0029" w14:textId="77777777" w:rsidR="008B051E" w:rsidRDefault="008B051E">
      <w:pPr>
        <w:keepNext w:val="0"/>
      </w:pPr>
    </w:p>
    <w:p w14:paraId="44F8E1D9" w14:textId="77777777" w:rsidR="008B051E" w:rsidRDefault="004161F3">
      <w:pPr>
        <w:pStyle w:val="2"/>
        <w:keepNext w:val="0"/>
        <w:ind w:left="578" w:hanging="578"/>
      </w:pPr>
      <w:bookmarkStart w:id="2" w:name="_Toc225239883"/>
      <w:r>
        <w:rPr>
          <w:rFonts w:hint="eastAsia"/>
        </w:rPr>
        <w:t>功能介绍</w:t>
      </w:r>
      <w:bookmarkEnd w:id="2"/>
    </w:p>
    <w:p w14:paraId="1AFD25D4" w14:textId="77777777" w:rsidR="008B051E" w:rsidRDefault="004161F3">
      <w:pPr>
        <w:pStyle w:val="4"/>
        <w:keepNext w:val="0"/>
        <w:widowControl w:val="0"/>
        <w:numPr>
          <w:ilvl w:val="3"/>
          <w:numId w:val="0"/>
        </w:numPr>
        <w:ind w:left="1078" w:hanging="936"/>
        <w:rPr>
          <w:rFonts w:hAnsi="宋体"/>
          <w:i/>
          <w:color w:val="0000FF"/>
        </w:rPr>
      </w:pPr>
      <w:r>
        <w:rPr>
          <w:rFonts w:ascii="宋体" w:eastAsia="宋体" w:hAnsi="宋体" w:hint="eastAsia"/>
          <w:b/>
          <w:color w:val="000000"/>
        </w:rPr>
        <w:t>1、用户需求概述（简述需求背景）</w:t>
      </w:r>
    </w:p>
    <w:p w14:paraId="7CA0E5AB" w14:textId="29171281" w:rsidR="008B051E" w:rsidRPr="00CE41A3" w:rsidRDefault="00CE41A3">
      <w:pPr>
        <w:pStyle w:val="QB"/>
        <w:widowControl w:val="0"/>
        <w:adjustRightInd w:val="0"/>
        <w:spacing w:beforeLines="50" w:before="156" w:line="360" w:lineRule="auto"/>
        <w:ind w:firstLineChars="250" w:firstLine="525"/>
        <w:jc w:val="left"/>
        <w:rPr>
          <w:rFonts w:hAnsi="宋体"/>
          <w:color w:val="000000" w:themeColor="text1"/>
        </w:rPr>
      </w:pPr>
      <w:r w:rsidRPr="00CE41A3">
        <w:rPr>
          <w:rFonts w:hAnsi="宋体" w:hint="eastAsia"/>
          <w:color w:val="000000" w:themeColor="text1"/>
        </w:rPr>
        <w:t>用户在通过语音控制智能设备时，希望不仅仅满足于控制一个设备。希望预先设置一个场景，通过执行场景的方式，能够一次控制多个设备的状态。</w:t>
      </w:r>
    </w:p>
    <w:p w14:paraId="4397BF0A" w14:textId="77777777" w:rsidR="008B051E" w:rsidRDefault="004161F3">
      <w:pPr>
        <w:pStyle w:val="4"/>
        <w:keepNext w:val="0"/>
        <w:widowControl w:val="0"/>
        <w:numPr>
          <w:ilvl w:val="3"/>
          <w:numId w:val="0"/>
        </w:numPr>
        <w:ind w:left="1078" w:hanging="936"/>
        <w:rPr>
          <w:rFonts w:ascii="宋体" w:eastAsia="宋体" w:hAnsi="宋体"/>
          <w:b/>
          <w:color w:val="000000"/>
        </w:rPr>
      </w:pPr>
      <w:r>
        <w:rPr>
          <w:rFonts w:ascii="宋体" w:eastAsia="宋体" w:hAnsi="宋体" w:hint="eastAsia"/>
          <w:b/>
          <w:color w:val="000000"/>
        </w:rPr>
        <w:t>2、方案概述（简述设计方案）</w:t>
      </w:r>
    </w:p>
    <w:p w14:paraId="43A4CD05" w14:textId="2A31A971" w:rsidR="00CE41A3" w:rsidRPr="00322304" w:rsidRDefault="00CE41A3" w:rsidP="00CE41A3">
      <w:pPr>
        <w:pStyle w:val="QB"/>
        <w:widowControl w:val="0"/>
        <w:adjustRightInd w:val="0"/>
        <w:spacing w:beforeLines="50" w:before="156" w:line="360" w:lineRule="auto"/>
        <w:ind w:firstLineChars="0" w:firstLine="420"/>
        <w:jc w:val="left"/>
        <w:rPr>
          <w:rFonts w:hAnsi="宋体"/>
          <w:color w:val="000000" w:themeColor="text1"/>
        </w:rPr>
      </w:pPr>
      <w:bookmarkStart w:id="3" w:name="_Toc225239884"/>
      <w:r>
        <w:rPr>
          <w:rFonts w:hAnsi="宋体"/>
          <w:color w:val="000000" w:themeColor="text1"/>
        </w:rPr>
        <w:t>TV</w:t>
      </w:r>
      <w:r>
        <w:rPr>
          <w:rFonts w:hAnsi="宋体" w:hint="eastAsia"/>
          <w:color w:val="000000" w:themeColor="text1"/>
        </w:rPr>
        <w:t>端点击执行场景或语音执行场景时，向服务器发送执行请求，由服务端向T</w:t>
      </w:r>
      <w:r>
        <w:rPr>
          <w:rFonts w:hAnsi="宋体"/>
          <w:color w:val="000000" w:themeColor="text1"/>
        </w:rPr>
        <w:t>V</w:t>
      </w:r>
      <w:r>
        <w:rPr>
          <w:rFonts w:hAnsi="宋体" w:hint="eastAsia"/>
          <w:color w:val="000000" w:themeColor="text1"/>
        </w:rPr>
        <w:t>端推送设备列表</w:t>
      </w:r>
      <w:r w:rsidR="00854857">
        <w:rPr>
          <w:rFonts w:hAnsi="宋体" w:hint="eastAsia"/>
          <w:color w:val="000000" w:themeColor="text1"/>
        </w:rPr>
        <w:t>。</w:t>
      </w:r>
      <w:r w:rsidRPr="00322304">
        <w:rPr>
          <w:rFonts w:hAnsi="宋体" w:hint="eastAsia"/>
          <w:color w:val="000000" w:themeColor="text1"/>
        </w:rPr>
        <w:t>T</w:t>
      </w:r>
      <w:r w:rsidRPr="00322304">
        <w:rPr>
          <w:rFonts w:hAnsi="宋体"/>
          <w:color w:val="000000" w:themeColor="text1"/>
        </w:rPr>
        <w:t>V</w:t>
      </w:r>
      <w:r w:rsidRPr="00322304">
        <w:rPr>
          <w:rFonts w:hAnsi="宋体" w:hint="eastAsia"/>
          <w:color w:val="000000" w:themeColor="text1"/>
        </w:rPr>
        <w:t>端接收到</w:t>
      </w:r>
      <w:proofErr w:type="spellStart"/>
      <w:r w:rsidRPr="00322304">
        <w:rPr>
          <w:rFonts w:hAnsi="宋体"/>
          <w:color w:val="000000" w:themeColor="text1"/>
        </w:rPr>
        <w:t>mqtt</w:t>
      </w:r>
      <w:proofErr w:type="spellEnd"/>
      <w:r w:rsidRPr="00322304">
        <w:rPr>
          <w:rFonts w:hAnsi="宋体" w:hint="eastAsia"/>
          <w:color w:val="000000" w:themeColor="text1"/>
        </w:rPr>
        <w:t>消息到</w:t>
      </w:r>
      <w:r w:rsidR="00854857">
        <w:rPr>
          <w:rFonts w:hAnsi="宋体" w:hint="eastAsia"/>
          <w:color w:val="000000" w:themeColor="text1"/>
        </w:rPr>
        <w:t>获取列表信息，并按顺序逐条</w:t>
      </w:r>
      <w:r w:rsidRPr="00322304">
        <w:rPr>
          <w:rFonts w:hAnsi="宋体" w:hint="eastAsia"/>
          <w:color w:val="000000" w:themeColor="text1"/>
        </w:rPr>
        <w:t>执行相应的动作。</w:t>
      </w:r>
    </w:p>
    <w:p w14:paraId="2E652098" w14:textId="77777777" w:rsidR="008B051E" w:rsidRDefault="004161F3">
      <w:pPr>
        <w:pStyle w:val="2"/>
        <w:keepNext w:val="0"/>
        <w:ind w:left="578" w:hanging="578"/>
      </w:pPr>
      <w:bookmarkStart w:id="4" w:name="_GoBack"/>
      <w:bookmarkEnd w:id="4"/>
      <w:r>
        <w:rPr>
          <w:rFonts w:hint="eastAsia"/>
        </w:rPr>
        <w:t>开发设计</w:t>
      </w:r>
      <w:bookmarkEnd w:id="3"/>
    </w:p>
    <w:p w14:paraId="78A022A2" w14:textId="77777777" w:rsidR="008B051E" w:rsidRDefault="004161F3">
      <w:pPr>
        <w:pStyle w:val="4"/>
        <w:keepNext w:val="0"/>
        <w:widowControl w:val="0"/>
        <w:numPr>
          <w:ilvl w:val="3"/>
          <w:numId w:val="0"/>
        </w:numPr>
        <w:ind w:left="1078" w:hanging="936"/>
        <w:rPr>
          <w:rFonts w:ascii="宋体" w:eastAsia="宋体" w:hAnsi="宋体"/>
          <w:b/>
          <w:color w:val="000000"/>
        </w:rPr>
      </w:pPr>
      <w:r>
        <w:rPr>
          <w:rFonts w:ascii="宋体" w:eastAsia="宋体" w:hAnsi="宋体" w:hint="eastAsia"/>
          <w:b/>
          <w:color w:val="000000"/>
        </w:rPr>
        <w:t>1、介绍</w:t>
      </w:r>
    </w:p>
    <w:p w14:paraId="36837A0B" w14:textId="38A9E380" w:rsidR="007E75B3" w:rsidRPr="007E75B3" w:rsidRDefault="007E75B3" w:rsidP="007E75B3">
      <w:pPr>
        <w:pStyle w:val="QB"/>
        <w:spacing w:beforeLines="50" w:before="156" w:line="360" w:lineRule="auto"/>
        <w:ind w:firstLineChars="250" w:firstLine="525"/>
        <w:rPr>
          <w:color w:val="000000" w:themeColor="text1"/>
        </w:rPr>
      </w:pPr>
      <w:r w:rsidRPr="007E75B3">
        <w:rPr>
          <w:color w:val="000000" w:themeColor="text1"/>
        </w:rPr>
        <w:t>1</w:t>
      </w:r>
      <w:r w:rsidRPr="007E75B3">
        <w:rPr>
          <w:rFonts w:hint="eastAsia"/>
          <w:color w:val="000000" w:themeColor="text1"/>
        </w:rPr>
        <w:t>.功能：</w:t>
      </w:r>
    </w:p>
    <w:p w14:paraId="4D34C50B" w14:textId="688971DA" w:rsidR="008B051E" w:rsidRDefault="007E75B3" w:rsidP="007E75B3">
      <w:pPr>
        <w:pStyle w:val="QB"/>
        <w:spacing w:beforeLines="50" w:before="156" w:line="360" w:lineRule="auto"/>
        <w:ind w:firstLineChars="250" w:firstLine="525"/>
        <w:rPr>
          <w:color w:val="000000" w:themeColor="text1"/>
        </w:rPr>
      </w:pPr>
      <w:r w:rsidRPr="007E75B3">
        <w:rPr>
          <w:rFonts w:hint="eastAsia"/>
          <w:color w:val="000000" w:themeColor="text1"/>
        </w:rPr>
        <w:t>控制智能外设的所有操作都是通过射频发射器进行的，通过生成对应的射频码，发送给设备，设备接收到后执行相应的操作。在TV盒子</w:t>
      </w:r>
      <w:proofErr w:type="gramStart"/>
      <w:r w:rsidRPr="007E75B3">
        <w:rPr>
          <w:rFonts w:hint="eastAsia"/>
          <w:color w:val="000000" w:themeColor="text1"/>
        </w:rPr>
        <w:t>端没接入</w:t>
      </w:r>
      <w:proofErr w:type="gramEnd"/>
      <w:r w:rsidRPr="007E75B3">
        <w:rPr>
          <w:rFonts w:hint="eastAsia"/>
          <w:color w:val="000000" w:themeColor="text1"/>
        </w:rPr>
        <w:t>射频发射器时，无法对设备进行操控，并且在界面上也会有【未检测到信号发射设备，请检查信号发射器状态】文字信息提示。</w:t>
      </w:r>
    </w:p>
    <w:p w14:paraId="7BE1958D" w14:textId="2548F170" w:rsidR="007E75B3" w:rsidRDefault="007E75B3" w:rsidP="007E75B3">
      <w:pPr>
        <w:pStyle w:val="QB"/>
        <w:spacing w:beforeLines="50" w:before="156" w:line="360" w:lineRule="auto"/>
        <w:ind w:firstLineChars="250" w:firstLine="525"/>
        <w:rPr>
          <w:color w:val="000000" w:themeColor="text1"/>
        </w:rPr>
      </w:pPr>
      <w:r>
        <w:rPr>
          <w:rFonts w:hint="eastAsia"/>
          <w:color w:val="000000" w:themeColor="text1"/>
        </w:rPr>
        <w:t>2</w:t>
      </w:r>
      <w:r>
        <w:rPr>
          <w:color w:val="000000" w:themeColor="text1"/>
        </w:rPr>
        <w:t>.</w:t>
      </w:r>
      <w:r>
        <w:rPr>
          <w:rFonts w:hint="eastAsia"/>
          <w:color w:val="000000" w:themeColor="text1"/>
        </w:rPr>
        <w:t>交互逻辑：</w:t>
      </w:r>
    </w:p>
    <w:p w14:paraId="7A6324BC" w14:textId="288E3722" w:rsidR="007E75B3" w:rsidRPr="007E75B3" w:rsidRDefault="007E75B3" w:rsidP="007E75B3">
      <w:pPr>
        <w:pStyle w:val="QB"/>
        <w:spacing w:beforeLines="50" w:before="156" w:line="360" w:lineRule="auto"/>
        <w:ind w:firstLineChars="250" w:firstLine="525"/>
        <w:rPr>
          <w:color w:val="000000" w:themeColor="text1"/>
        </w:rPr>
      </w:pPr>
      <w:r>
        <w:rPr>
          <w:rFonts w:hint="eastAsia"/>
          <w:color w:val="000000" w:themeColor="text1"/>
        </w:rPr>
        <w:lastRenderedPageBreak/>
        <w:t>魔方</w:t>
      </w:r>
      <w:proofErr w:type="gramStart"/>
      <w:r>
        <w:rPr>
          <w:rFonts w:hint="eastAsia"/>
          <w:color w:val="000000" w:themeColor="text1"/>
        </w:rPr>
        <w:t>智控在按收到</w:t>
      </w:r>
      <w:proofErr w:type="gramEnd"/>
      <w:r>
        <w:rPr>
          <w:rFonts w:hint="eastAsia"/>
          <w:color w:val="000000" w:themeColor="text1"/>
        </w:rPr>
        <w:t>推送的场景设备列表后，解析数据获取列表数据，将每个设备的</w:t>
      </w:r>
      <w:proofErr w:type="spellStart"/>
      <w:r>
        <w:rPr>
          <w:rFonts w:hint="eastAsia"/>
          <w:color w:val="000000" w:themeColor="text1"/>
        </w:rPr>
        <w:t>ex</w:t>
      </w:r>
      <w:r>
        <w:rPr>
          <w:color w:val="000000" w:themeColor="text1"/>
        </w:rPr>
        <w:t>sn</w:t>
      </w:r>
      <w:proofErr w:type="spellEnd"/>
      <w:r>
        <w:rPr>
          <w:rFonts w:hint="eastAsia"/>
          <w:color w:val="000000" w:themeColor="text1"/>
        </w:rPr>
        <w:t>【设备id】、</w:t>
      </w:r>
      <w:proofErr w:type="spellStart"/>
      <w:r w:rsidR="00CA6D5F">
        <w:rPr>
          <w:rFonts w:hint="eastAsia"/>
          <w:color w:val="000000" w:themeColor="text1"/>
        </w:rPr>
        <w:t>pr</w:t>
      </w:r>
      <w:r w:rsidR="00CA6D5F">
        <w:rPr>
          <w:color w:val="000000" w:themeColor="text1"/>
        </w:rPr>
        <w:t>oduectid</w:t>
      </w:r>
      <w:proofErr w:type="spellEnd"/>
      <w:r w:rsidR="00CA6D5F">
        <w:rPr>
          <w:rFonts w:hint="eastAsia"/>
          <w:color w:val="000000" w:themeColor="text1"/>
        </w:rPr>
        <w:t>【产品编号】、</w:t>
      </w:r>
      <w:proofErr w:type="spellStart"/>
      <w:r>
        <w:rPr>
          <w:color w:val="000000" w:themeColor="text1"/>
        </w:rPr>
        <w:t>cmd</w:t>
      </w:r>
      <w:proofErr w:type="spellEnd"/>
      <w:r>
        <w:rPr>
          <w:rFonts w:hint="eastAsia"/>
          <w:color w:val="000000" w:themeColor="text1"/>
        </w:rPr>
        <w:t>【执行操作 开还是关】、p</w:t>
      </w:r>
      <w:r>
        <w:rPr>
          <w:color w:val="000000" w:themeColor="text1"/>
        </w:rPr>
        <w:t>ipe</w:t>
      </w:r>
      <w:r>
        <w:rPr>
          <w:rFonts w:hint="eastAsia"/>
          <w:color w:val="000000" w:themeColor="text1"/>
        </w:rPr>
        <w:t>【当通道索引】、</w:t>
      </w:r>
      <w:proofErr w:type="spellStart"/>
      <w:r>
        <w:rPr>
          <w:rFonts w:hint="eastAsia"/>
          <w:color w:val="000000" w:themeColor="text1"/>
        </w:rPr>
        <w:t>pip</w:t>
      </w:r>
      <w:r>
        <w:rPr>
          <w:color w:val="000000" w:themeColor="text1"/>
        </w:rPr>
        <w:t>e</w:t>
      </w:r>
      <w:r>
        <w:rPr>
          <w:rFonts w:hint="eastAsia"/>
          <w:color w:val="000000" w:themeColor="text1"/>
        </w:rPr>
        <w:t>to</w:t>
      </w:r>
      <w:r>
        <w:rPr>
          <w:color w:val="000000" w:themeColor="text1"/>
        </w:rPr>
        <w:t>tal</w:t>
      </w:r>
      <w:proofErr w:type="spellEnd"/>
      <w:r>
        <w:rPr>
          <w:rFonts w:hint="eastAsia"/>
          <w:color w:val="000000" w:themeColor="text1"/>
        </w:rPr>
        <w:t>【总通道数】</w:t>
      </w:r>
      <w:r w:rsidR="00CA6D5F">
        <w:rPr>
          <w:rFonts w:hint="eastAsia"/>
          <w:color w:val="000000" w:themeColor="text1"/>
        </w:rPr>
        <w:t>按照规则计算成设备能识别的射频码，发送出去。每个设备接收到射频码后执行，反馈设备状态同步到T</w:t>
      </w:r>
      <w:r w:rsidR="00CA6D5F">
        <w:rPr>
          <w:color w:val="000000" w:themeColor="text1"/>
        </w:rPr>
        <w:t>V</w:t>
      </w:r>
      <w:r w:rsidR="00CA6D5F">
        <w:rPr>
          <w:rFonts w:hint="eastAsia"/>
          <w:color w:val="000000" w:themeColor="text1"/>
        </w:rPr>
        <w:t>端和手机端</w:t>
      </w:r>
      <w:r w:rsidR="006B241D">
        <w:rPr>
          <w:rFonts w:hint="eastAsia"/>
          <w:color w:val="000000" w:themeColor="text1"/>
        </w:rPr>
        <w:t>。</w:t>
      </w:r>
    </w:p>
    <w:p w14:paraId="7C780691" w14:textId="77777777" w:rsidR="008B051E" w:rsidRDefault="008B051E">
      <w:pPr>
        <w:pStyle w:val="QB"/>
        <w:spacing w:beforeLines="50" w:before="156" w:line="360" w:lineRule="auto"/>
        <w:ind w:firstLineChars="250" w:firstLine="525"/>
        <w:rPr>
          <w:color w:val="0000FF"/>
        </w:rPr>
      </w:pPr>
    </w:p>
    <w:p w14:paraId="23A0E522" w14:textId="77777777" w:rsidR="008B051E" w:rsidRDefault="004161F3">
      <w:pPr>
        <w:pStyle w:val="4"/>
        <w:keepNext w:val="0"/>
        <w:widowControl w:val="0"/>
        <w:numPr>
          <w:ilvl w:val="3"/>
          <w:numId w:val="0"/>
        </w:numPr>
        <w:ind w:left="1078" w:hanging="936"/>
        <w:rPr>
          <w:rFonts w:ascii="宋体" w:eastAsia="宋体" w:hAnsi="宋体"/>
          <w:b/>
          <w:color w:val="000000"/>
        </w:rPr>
      </w:pPr>
      <w:r>
        <w:rPr>
          <w:rFonts w:ascii="宋体" w:eastAsia="宋体" w:hAnsi="宋体" w:hint="eastAsia"/>
          <w:b/>
          <w:color w:val="000000"/>
        </w:rPr>
        <w:t>2、业务实现流程(</w:t>
      </w:r>
      <w:r>
        <w:rPr>
          <w:rFonts w:ascii="宋体" w:eastAsia="宋体" w:hAnsi="宋体" w:hint="eastAsia"/>
          <w:b/>
          <w:color w:val="FF0000"/>
        </w:rPr>
        <w:t>流程图</w:t>
      </w:r>
      <w:r>
        <w:rPr>
          <w:rFonts w:ascii="宋体" w:eastAsia="宋体" w:hAnsi="宋体" w:hint="eastAsia"/>
          <w:b/>
          <w:color w:val="000000"/>
        </w:rPr>
        <w:t>表示)</w:t>
      </w:r>
    </w:p>
    <w:p w14:paraId="781397D1" w14:textId="42723329" w:rsidR="0033771B" w:rsidRDefault="00F6643A" w:rsidP="00043261">
      <w:r>
        <w:object w:dxaOrig="7542" w:dyaOrig="9637" w14:anchorId="424DEC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481.85pt" o:ole="">
            <v:imagedata r:id="rId9" o:title=""/>
          </v:shape>
          <o:OLEObject Type="Embed" ProgID="Visio.Drawing.11" ShapeID="_x0000_i1025" DrawAspect="Content" ObjectID="_1586943494" r:id="rId10"/>
        </w:object>
      </w:r>
    </w:p>
    <w:p w14:paraId="50E73524" w14:textId="5A07CB6A" w:rsidR="008B051E" w:rsidRDefault="004161F3">
      <w:pPr>
        <w:pStyle w:val="4"/>
        <w:keepNext w:val="0"/>
        <w:widowControl w:val="0"/>
        <w:numPr>
          <w:ilvl w:val="3"/>
          <w:numId w:val="0"/>
        </w:numPr>
        <w:ind w:left="1078" w:hanging="936"/>
        <w:rPr>
          <w:rFonts w:ascii="宋体" w:eastAsia="宋体" w:hAnsi="宋体"/>
          <w:b/>
          <w:color w:val="000000"/>
        </w:rPr>
      </w:pPr>
      <w:r>
        <w:rPr>
          <w:rFonts w:ascii="宋体" w:eastAsia="宋体" w:hAnsi="宋体" w:hint="eastAsia"/>
          <w:b/>
          <w:color w:val="000000"/>
        </w:rPr>
        <w:t>3、新老版本兼容（描述新版本对老版本数据兼容、新旧服务兼容、新旧盒子兼容方案）</w:t>
      </w:r>
    </w:p>
    <w:p w14:paraId="6AFE5166" w14:textId="30D38ED2" w:rsidR="008B051E" w:rsidRDefault="00F6643A">
      <w:pPr>
        <w:pStyle w:val="4"/>
        <w:keepNext w:val="0"/>
        <w:widowControl w:val="0"/>
        <w:numPr>
          <w:ilvl w:val="3"/>
          <w:numId w:val="0"/>
        </w:numPr>
        <w:ind w:left="1078" w:hanging="936"/>
        <w:rPr>
          <w:rFonts w:ascii="宋体" w:eastAsia="宋体" w:hAnsi="宋体"/>
          <w:b/>
          <w:color w:val="000000"/>
        </w:rPr>
      </w:pPr>
      <w:r w:rsidRPr="00F6643A">
        <w:rPr>
          <w:rFonts w:ascii="宋体" w:eastAsia="宋体" w:hAnsi="Times New Roman" w:hint="eastAsia"/>
          <w:color w:val="0000FF"/>
          <w:szCs w:val="20"/>
        </w:rPr>
        <w:t>场景功能是新增的功能，数据服务都是分开的，不存在兼容问题。</w:t>
      </w:r>
      <w:r w:rsidR="004161F3">
        <w:rPr>
          <w:rFonts w:ascii="宋体" w:eastAsia="宋体" w:hAnsi="宋体" w:hint="eastAsia"/>
          <w:b/>
          <w:color w:val="000000"/>
        </w:rPr>
        <w:t>4、日志项</w:t>
      </w:r>
    </w:p>
    <w:tbl>
      <w:tblPr>
        <w:tblStyle w:val="af7"/>
        <w:tblW w:w="8122" w:type="dxa"/>
        <w:tblInd w:w="400" w:type="dxa"/>
        <w:tblLayout w:type="fixed"/>
        <w:tblLook w:val="04A0" w:firstRow="1" w:lastRow="0" w:firstColumn="1" w:lastColumn="0" w:noHBand="0" w:noVBand="1"/>
      </w:tblPr>
      <w:tblGrid>
        <w:gridCol w:w="1268"/>
        <w:gridCol w:w="6854"/>
      </w:tblGrid>
      <w:tr w:rsidR="008B051E" w14:paraId="78D2786F" w14:textId="77777777">
        <w:tc>
          <w:tcPr>
            <w:tcW w:w="1268" w:type="dxa"/>
            <w:shd w:val="clear" w:color="auto" w:fill="FBE4D5" w:themeFill="accent2" w:themeFillTint="33"/>
          </w:tcPr>
          <w:p w14:paraId="3985B0DD" w14:textId="77777777" w:rsidR="008B051E" w:rsidRDefault="004161F3">
            <w:pPr>
              <w:keepNext w:val="0"/>
              <w:jc w:val="center"/>
              <w:rPr>
                <w:rFonts w:asciiTheme="minorEastAsia" w:eastAsiaTheme="minorEastAsia" w:hAnsiTheme="minorEastAsia"/>
                <w:color w:val="0000FF"/>
              </w:rPr>
            </w:pPr>
            <w:r>
              <w:rPr>
                <w:rFonts w:hint="eastAsia"/>
                <w:b/>
              </w:rPr>
              <w:lastRenderedPageBreak/>
              <w:t>日志类型</w:t>
            </w:r>
          </w:p>
        </w:tc>
        <w:tc>
          <w:tcPr>
            <w:tcW w:w="6854" w:type="dxa"/>
            <w:shd w:val="clear" w:color="auto" w:fill="FBE4D5" w:themeFill="accent2" w:themeFillTint="33"/>
          </w:tcPr>
          <w:p w14:paraId="58DEDD09" w14:textId="77777777" w:rsidR="008B051E" w:rsidRDefault="004161F3">
            <w:pPr>
              <w:keepNext w:val="0"/>
              <w:jc w:val="center"/>
              <w:rPr>
                <w:rFonts w:asciiTheme="minorEastAsia" w:eastAsiaTheme="minorEastAsia" w:hAnsiTheme="minorEastAsia"/>
                <w:color w:val="0000FF"/>
              </w:rPr>
            </w:pPr>
            <w:r>
              <w:rPr>
                <w:rFonts w:ascii="宋体" w:hAnsi="宋体" w:hint="eastAsia"/>
                <w:b/>
                <w:color w:val="000000"/>
              </w:rPr>
              <w:t>日志场景</w:t>
            </w:r>
          </w:p>
        </w:tc>
      </w:tr>
      <w:tr w:rsidR="00F6643A" w14:paraId="1CBB0E16" w14:textId="77777777">
        <w:trPr>
          <w:trHeight w:val="142"/>
        </w:trPr>
        <w:tc>
          <w:tcPr>
            <w:tcW w:w="1268" w:type="dxa"/>
          </w:tcPr>
          <w:p w14:paraId="3D63362E" w14:textId="77777777" w:rsidR="00F6643A" w:rsidRDefault="00F6643A" w:rsidP="00F6643A">
            <w:pPr>
              <w:keepNext w:val="0"/>
              <w:jc w:val="center"/>
              <w:rPr>
                <w:rFonts w:asciiTheme="minorEastAsia" w:eastAsiaTheme="minorEastAsia" w:hAnsiTheme="minorEastAsia"/>
                <w:color w:val="0000FF"/>
              </w:rPr>
            </w:pPr>
            <w:r>
              <w:rPr>
                <w:rFonts w:hint="eastAsia"/>
              </w:rPr>
              <w:t>接口日志</w:t>
            </w:r>
          </w:p>
        </w:tc>
        <w:tc>
          <w:tcPr>
            <w:tcW w:w="6854" w:type="dxa"/>
          </w:tcPr>
          <w:p w14:paraId="2222664B" w14:textId="281AED6C" w:rsidR="00F6643A" w:rsidRDefault="00F6643A" w:rsidP="00F6643A">
            <w:pPr>
              <w:keepNext w:val="0"/>
              <w:jc w:val="center"/>
              <w:rPr>
                <w:rFonts w:asciiTheme="minorEastAsia" w:eastAsiaTheme="minorEastAsia" w:hAnsiTheme="minorEastAsia"/>
                <w:color w:val="0000FF"/>
              </w:rPr>
            </w:pPr>
            <w:proofErr w:type="spellStart"/>
            <w:r>
              <w:rPr>
                <w:rFonts w:asciiTheme="minorEastAsia" w:eastAsiaTheme="minorEastAsia" w:hAnsiTheme="minorEastAsia"/>
                <w:color w:val="0000FF"/>
              </w:rPr>
              <w:t>mqtt</w:t>
            </w:r>
            <w:proofErr w:type="spellEnd"/>
            <w:r>
              <w:rPr>
                <w:rFonts w:asciiTheme="minorEastAsia" w:eastAsiaTheme="minorEastAsia" w:hAnsiTheme="minorEastAsia" w:hint="eastAsia"/>
                <w:color w:val="0000FF"/>
              </w:rPr>
              <w:t>发送和</w:t>
            </w:r>
            <w:r>
              <w:rPr>
                <w:rFonts w:asciiTheme="minorEastAsia" w:eastAsiaTheme="minorEastAsia" w:hAnsiTheme="minorEastAsia"/>
                <w:color w:val="0000FF"/>
              </w:rPr>
              <w:t>接收消息记录</w:t>
            </w:r>
            <w:r>
              <w:rPr>
                <w:rFonts w:asciiTheme="minorEastAsia" w:eastAsiaTheme="minorEastAsia" w:hAnsiTheme="minorEastAsia" w:hint="eastAsia"/>
                <w:color w:val="0000FF"/>
              </w:rPr>
              <w:t>，场景数据请求日志</w:t>
            </w:r>
          </w:p>
        </w:tc>
      </w:tr>
      <w:tr w:rsidR="00F6643A" w14:paraId="3F6BF6C8" w14:textId="77777777">
        <w:trPr>
          <w:trHeight w:val="142"/>
        </w:trPr>
        <w:tc>
          <w:tcPr>
            <w:tcW w:w="1268" w:type="dxa"/>
          </w:tcPr>
          <w:p w14:paraId="4F18165E" w14:textId="77777777" w:rsidR="00F6643A" w:rsidRDefault="00F6643A" w:rsidP="00F6643A">
            <w:pPr>
              <w:keepNext w:val="0"/>
              <w:jc w:val="center"/>
              <w:rPr>
                <w:rFonts w:asciiTheme="minorEastAsia" w:eastAsiaTheme="minorEastAsia" w:hAnsiTheme="minorEastAsia"/>
                <w:color w:val="0000FF"/>
              </w:rPr>
            </w:pPr>
            <w:r>
              <w:rPr>
                <w:rFonts w:hint="eastAsia"/>
              </w:rPr>
              <w:t>告警日志</w:t>
            </w:r>
          </w:p>
        </w:tc>
        <w:tc>
          <w:tcPr>
            <w:tcW w:w="6854" w:type="dxa"/>
          </w:tcPr>
          <w:p w14:paraId="6A1EECB6" w14:textId="6F9FC32A" w:rsidR="00F6643A" w:rsidRDefault="00F6643A" w:rsidP="00F6643A">
            <w:pPr>
              <w:keepNext w:val="0"/>
              <w:jc w:val="center"/>
              <w:rPr>
                <w:rFonts w:asciiTheme="minorEastAsia" w:eastAsiaTheme="minorEastAsia" w:hAnsiTheme="minorEastAsia"/>
                <w:color w:val="0000FF"/>
              </w:rPr>
            </w:pPr>
            <w:r>
              <w:rPr>
                <w:rFonts w:asciiTheme="minorEastAsia" w:eastAsiaTheme="minorEastAsia" w:hAnsiTheme="minorEastAsia" w:hint="eastAsia"/>
                <w:color w:val="0000FF"/>
              </w:rPr>
              <w:t>NA</w:t>
            </w:r>
          </w:p>
        </w:tc>
      </w:tr>
      <w:tr w:rsidR="00F6643A" w14:paraId="3AC717FA" w14:textId="77777777">
        <w:trPr>
          <w:trHeight w:val="142"/>
        </w:trPr>
        <w:tc>
          <w:tcPr>
            <w:tcW w:w="1268" w:type="dxa"/>
          </w:tcPr>
          <w:p w14:paraId="2BE72961" w14:textId="77777777" w:rsidR="00F6643A" w:rsidRDefault="00F6643A" w:rsidP="00F6643A">
            <w:pPr>
              <w:keepNext w:val="0"/>
              <w:jc w:val="center"/>
              <w:rPr>
                <w:rFonts w:asciiTheme="minorEastAsia" w:eastAsiaTheme="minorEastAsia" w:hAnsiTheme="minorEastAsia"/>
                <w:color w:val="0000FF"/>
              </w:rPr>
            </w:pPr>
            <w:r>
              <w:rPr>
                <w:rFonts w:hint="eastAsia"/>
              </w:rPr>
              <w:t>操作日志</w:t>
            </w:r>
          </w:p>
        </w:tc>
        <w:tc>
          <w:tcPr>
            <w:tcW w:w="6854" w:type="dxa"/>
          </w:tcPr>
          <w:p w14:paraId="5E2B3618" w14:textId="628D1BE8" w:rsidR="00F6643A" w:rsidRDefault="00F6643A" w:rsidP="00F6643A">
            <w:pPr>
              <w:keepNext w:val="0"/>
              <w:jc w:val="center"/>
              <w:rPr>
                <w:rFonts w:asciiTheme="minorEastAsia" w:eastAsiaTheme="minorEastAsia" w:hAnsiTheme="minorEastAsia"/>
                <w:color w:val="0000FF"/>
              </w:rPr>
            </w:pPr>
            <w:r>
              <w:rPr>
                <w:rFonts w:asciiTheme="minorEastAsia" w:eastAsiaTheme="minorEastAsia" w:hAnsiTheme="minorEastAsia" w:hint="eastAsia"/>
                <w:color w:val="0000FF"/>
              </w:rPr>
              <w:t>点击场景和M</w:t>
            </w:r>
            <w:r>
              <w:rPr>
                <w:rFonts w:asciiTheme="minorEastAsia" w:eastAsiaTheme="minorEastAsia" w:hAnsiTheme="minorEastAsia"/>
                <w:color w:val="0000FF"/>
              </w:rPr>
              <w:t>enu</w:t>
            </w:r>
            <w:r>
              <w:rPr>
                <w:rFonts w:asciiTheme="minorEastAsia" w:eastAsiaTheme="minorEastAsia" w:hAnsiTheme="minorEastAsia" w:hint="eastAsia"/>
                <w:color w:val="0000FF"/>
              </w:rPr>
              <w:t>键操作记录</w:t>
            </w:r>
          </w:p>
        </w:tc>
      </w:tr>
      <w:tr w:rsidR="00F6643A" w14:paraId="21604A79" w14:textId="77777777">
        <w:trPr>
          <w:trHeight w:val="142"/>
        </w:trPr>
        <w:tc>
          <w:tcPr>
            <w:tcW w:w="1268" w:type="dxa"/>
          </w:tcPr>
          <w:p w14:paraId="02EFA2D2" w14:textId="77777777" w:rsidR="00F6643A" w:rsidRDefault="00F6643A" w:rsidP="00F6643A">
            <w:pPr>
              <w:keepNext w:val="0"/>
              <w:jc w:val="center"/>
              <w:rPr>
                <w:rFonts w:asciiTheme="minorEastAsia" w:eastAsiaTheme="minorEastAsia" w:hAnsiTheme="minorEastAsia"/>
                <w:color w:val="0000FF"/>
              </w:rPr>
            </w:pPr>
            <w:r>
              <w:rPr>
                <w:rFonts w:hint="eastAsia"/>
              </w:rPr>
              <w:t>用户日志</w:t>
            </w:r>
          </w:p>
        </w:tc>
        <w:tc>
          <w:tcPr>
            <w:tcW w:w="6854" w:type="dxa"/>
          </w:tcPr>
          <w:p w14:paraId="3E461354" w14:textId="40F25FC5" w:rsidR="00F6643A" w:rsidRDefault="00F6643A" w:rsidP="00F6643A">
            <w:pPr>
              <w:keepNext w:val="0"/>
              <w:jc w:val="center"/>
              <w:rPr>
                <w:rFonts w:asciiTheme="minorEastAsia" w:eastAsiaTheme="minorEastAsia" w:hAnsiTheme="minorEastAsia"/>
                <w:color w:val="0000FF"/>
              </w:rPr>
            </w:pPr>
            <w:r>
              <w:rPr>
                <w:rFonts w:asciiTheme="minorEastAsia" w:eastAsiaTheme="minorEastAsia" w:hAnsiTheme="minorEastAsia"/>
                <w:color w:val="0000FF"/>
              </w:rPr>
              <w:t>发</w:t>
            </w:r>
            <w:r>
              <w:rPr>
                <w:rFonts w:asciiTheme="minorEastAsia" w:eastAsiaTheme="minorEastAsia" w:hAnsiTheme="minorEastAsia" w:hint="eastAsia"/>
                <w:color w:val="0000FF"/>
              </w:rPr>
              <w:t>送</w:t>
            </w:r>
            <w:proofErr w:type="gramStart"/>
            <w:r>
              <w:rPr>
                <w:rFonts w:asciiTheme="minorEastAsia" w:eastAsiaTheme="minorEastAsia" w:hAnsiTheme="minorEastAsia" w:hint="eastAsia"/>
                <w:color w:val="0000FF"/>
              </w:rPr>
              <w:t>扫</w:t>
            </w:r>
            <w:r>
              <w:rPr>
                <w:rFonts w:asciiTheme="minorEastAsia" w:eastAsiaTheme="minorEastAsia" w:hAnsiTheme="minorEastAsia"/>
                <w:color w:val="0000FF"/>
              </w:rPr>
              <w:t>描串码</w:t>
            </w:r>
            <w:r>
              <w:rPr>
                <w:rFonts w:asciiTheme="minorEastAsia" w:eastAsiaTheme="minorEastAsia" w:hAnsiTheme="minorEastAsia" w:hint="eastAsia"/>
                <w:color w:val="0000FF"/>
              </w:rPr>
              <w:t>记录</w:t>
            </w:r>
            <w:proofErr w:type="gramEnd"/>
            <w:r>
              <w:rPr>
                <w:rFonts w:asciiTheme="minorEastAsia" w:eastAsiaTheme="minorEastAsia" w:hAnsiTheme="minorEastAsia" w:hint="eastAsia"/>
                <w:color w:val="0000FF"/>
              </w:rPr>
              <w:t>和</w:t>
            </w:r>
            <w:proofErr w:type="gramStart"/>
            <w:r>
              <w:rPr>
                <w:rFonts w:asciiTheme="minorEastAsia" w:eastAsiaTheme="minorEastAsia" w:hAnsiTheme="minorEastAsia" w:hint="eastAsia"/>
                <w:color w:val="0000FF"/>
              </w:rPr>
              <w:t>回调串码解</w:t>
            </w:r>
            <w:proofErr w:type="gramEnd"/>
            <w:r>
              <w:rPr>
                <w:rFonts w:asciiTheme="minorEastAsia" w:eastAsiaTheme="minorEastAsia" w:hAnsiTheme="minorEastAsia" w:hint="eastAsia"/>
                <w:color w:val="0000FF"/>
              </w:rPr>
              <w:t>析记录</w:t>
            </w:r>
          </w:p>
        </w:tc>
      </w:tr>
      <w:tr w:rsidR="00F6643A" w14:paraId="0C7A21F0" w14:textId="77777777">
        <w:trPr>
          <w:trHeight w:val="142"/>
        </w:trPr>
        <w:tc>
          <w:tcPr>
            <w:tcW w:w="1268" w:type="dxa"/>
          </w:tcPr>
          <w:p w14:paraId="0615BCFB" w14:textId="77777777" w:rsidR="00F6643A" w:rsidRDefault="00F6643A" w:rsidP="00F6643A">
            <w:pPr>
              <w:keepNext w:val="0"/>
              <w:jc w:val="center"/>
              <w:rPr>
                <w:rFonts w:asciiTheme="minorEastAsia" w:eastAsiaTheme="minorEastAsia" w:hAnsiTheme="minorEastAsia"/>
                <w:color w:val="0000FF"/>
              </w:rPr>
            </w:pPr>
            <w:r>
              <w:rPr>
                <w:rFonts w:hint="eastAsia"/>
              </w:rPr>
              <w:t>开发日志</w:t>
            </w:r>
          </w:p>
        </w:tc>
        <w:tc>
          <w:tcPr>
            <w:tcW w:w="6854" w:type="dxa"/>
          </w:tcPr>
          <w:p w14:paraId="1083BE8E" w14:textId="77777777" w:rsidR="00F6643A" w:rsidRDefault="00F6643A" w:rsidP="00F6643A">
            <w:pPr>
              <w:keepNext w:val="0"/>
              <w:jc w:val="center"/>
              <w:rPr>
                <w:rFonts w:asciiTheme="minorEastAsia" w:eastAsiaTheme="minorEastAsia" w:hAnsiTheme="minorEastAsia"/>
                <w:color w:val="0000FF"/>
              </w:rPr>
            </w:pPr>
            <w:r>
              <w:rPr>
                <w:rFonts w:asciiTheme="minorEastAsia" w:eastAsiaTheme="minorEastAsia" w:hAnsiTheme="minorEastAsia"/>
                <w:color w:val="0000FF"/>
              </w:rPr>
              <w:t>发</w:t>
            </w:r>
            <w:r>
              <w:rPr>
                <w:rFonts w:asciiTheme="minorEastAsia" w:eastAsiaTheme="minorEastAsia" w:hAnsiTheme="minorEastAsia" w:hint="eastAsia"/>
                <w:color w:val="0000FF"/>
              </w:rPr>
              <w:t>送</w:t>
            </w:r>
            <w:proofErr w:type="gramStart"/>
            <w:r>
              <w:rPr>
                <w:rFonts w:asciiTheme="minorEastAsia" w:eastAsiaTheme="minorEastAsia" w:hAnsiTheme="minorEastAsia" w:hint="eastAsia"/>
                <w:color w:val="0000FF"/>
              </w:rPr>
              <w:t>扫</w:t>
            </w:r>
            <w:r>
              <w:rPr>
                <w:rFonts w:asciiTheme="minorEastAsia" w:eastAsiaTheme="minorEastAsia" w:hAnsiTheme="minorEastAsia"/>
                <w:color w:val="0000FF"/>
              </w:rPr>
              <w:t>描串码</w:t>
            </w:r>
            <w:r>
              <w:rPr>
                <w:rFonts w:asciiTheme="minorEastAsia" w:eastAsiaTheme="minorEastAsia" w:hAnsiTheme="minorEastAsia" w:hint="eastAsia"/>
                <w:color w:val="0000FF"/>
              </w:rPr>
              <w:t>记录</w:t>
            </w:r>
            <w:proofErr w:type="gramEnd"/>
            <w:r>
              <w:rPr>
                <w:rFonts w:asciiTheme="minorEastAsia" w:eastAsiaTheme="minorEastAsia" w:hAnsiTheme="minorEastAsia" w:hint="eastAsia"/>
                <w:color w:val="0000FF"/>
              </w:rPr>
              <w:t>和</w:t>
            </w:r>
            <w:proofErr w:type="gramStart"/>
            <w:r>
              <w:rPr>
                <w:rFonts w:asciiTheme="minorEastAsia" w:eastAsiaTheme="minorEastAsia" w:hAnsiTheme="minorEastAsia" w:hint="eastAsia"/>
                <w:color w:val="0000FF"/>
              </w:rPr>
              <w:t>回调串码解</w:t>
            </w:r>
            <w:proofErr w:type="gramEnd"/>
            <w:r>
              <w:rPr>
                <w:rFonts w:asciiTheme="minorEastAsia" w:eastAsiaTheme="minorEastAsia" w:hAnsiTheme="minorEastAsia" w:hint="eastAsia"/>
                <w:color w:val="0000FF"/>
              </w:rPr>
              <w:t>析记录</w:t>
            </w:r>
          </w:p>
          <w:p w14:paraId="0AFFA56E" w14:textId="29320722" w:rsidR="00F6643A" w:rsidRDefault="00F6643A" w:rsidP="00F6643A">
            <w:pPr>
              <w:keepNext w:val="0"/>
              <w:jc w:val="center"/>
              <w:rPr>
                <w:rFonts w:asciiTheme="minorEastAsia" w:eastAsiaTheme="minorEastAsia" w:hAnsiTheme="minorEastAsia"/>
                <w:color w:val="0000FF"/>
              </w:rPr>
            </w:pPr>
            <w:proofErr w:type="spellStart"/>
            <w:r>
              <w:rPr>
                <w:rFonts w:asciiTheme="minorEastAsia" w:eastAsiaTheme="minorEastAsia" w:hAnsiTheme="minorEastAsia"/>
                <w:color w:val="0000FF"/>
              </w:rPr>
              <w:t>mqtt</w:t>
            </w:r>
            <w:proofErr w:type="spellEnd"/>
            <w:r>
              <w:rPr>
                <w:rFonts w:asciiTheme="minorEastAsia" w:eastAsiaTheme="minorEastAsia" w:hAnsiTheme="minorEastAsia" w:hint="eastAsia"/>
                <w:color w:val="0000FF"/>
              </w:rPr>
              <w:t>发送和</w:t>
            </w:r>
            <w:r>
              <w:rPr>
                <w:rFonts w:asciiTheme="minorEastAsia" w:eastAsiaTheme="minorEastAsia" w:hAnsiTheme="minorEastAsia"/>
                <w:color w:val="0000FF"/>
              </w:rPr>
              <w:t>接收消息记录</w:t>
            </w:r>
            <w:r>
              <w:rPr>
                <w:rFonts w:asciiTheme="minorEastAsia" w:eastAsiaTheme="minorEastAsia" w:hAnsiTheme="minorEastAsia" w:hint="eastAsia"/>
                <w:color w:val="0000FF"/>
              </w:rPr>
              <w:t>，场景数据请求日志</w:t>
            </w:r>
          </w:p>
        </w:tc>
      </w:tr>
      <w:tr w:rsidR="00F6643A" w14:paraId="3C2DA1D8" w14:textId="77777777">
        <w:trPr>
          <w:trHeight w:val="142"/>
        </w:trPr>
        <w:tc>
          <w:tcPr>
            <w:tcW w:w="1268" w:type="dxa"/>
          </w:tcPr>
          <w:p w14:paraId="4474B7C6" w14:textId="77777777" w:rsidR="00F6643A" w:rsidRDefault="00F6643A" w:rsidP="00F6643A">
            <w:pPr>
              <w:keepNext w:val="0"/>
              <w:jc w:val="center"/>
              <w:rPr>
                <w:rFonts w:asciiTheme="minorEastAsia" w:eastAsiaTheme="minorEastAsia" w:hAnsiTheme="minorEastAsia"/>
                <w:color w:val="0000FF"/>
              </w:rPr>
            </w:pPr>
            <w:r>
              <w:rPr>
                <w:rFonts w:hint="eastAsia"/>
              </w:rPr>
              <w:t>运行日志</w:t>
            </w:r>
          </w:p>
        </w:tc>
        <w:tc>
          <w:tcPr>
            <w:tcW w:w="6854" w:type="dxa"/>
          </w:tcPr>
          <w:p w14:paraId="4CBAFAA0" w14:textId="1817B395" w:rsidR="00F6643A" w:rsidRDefault="00F6643A" w:rsidP="00F6643A">
            <w:pPr>
              <w:keepNext w:val="0"/>
              <w:jc w:val="center"/>
              <w:rPr>
                <w:rFonts w:asciiTheme="minorEastAsia" w:eastAsiaTheme="minorEastAsia" w:hAnsiTheme="minorEastAsia"/>
                <w:color w:val="0000FF"/>
              </w:rPr>
            </w:pPr>
            <w:r>
              <w:rPr>
                <w:rFonts w:asciiTheme="minorEastAsia" w:eastAsiaTheme="minorEastAsia" w:hAnsiTheme="minorEastAsia" w:hint="eastAsia"/>
                <w:color w:val="0000FF"/>
              </w:rPr>
              <w:t>NA</w:t>
            </w:r>
          </w:p>
        </w:tc>
      </w:tr>
    </w:tbl>
    <w:p w14:paraId="3DA6AD84" w14:textId="77777777" w:rsidR="008B051E" w:rsidRDefault="008B051E">
      <w:pPr>
        <w:keepNext w:val="0"/>
        <w:ind w:leftChars="200" w:left="400"/>
        <w:rPr>
          <w:rFonts w:asciiTheme="minorEastAsia" w:eastAsiaTheme="minorEastAsia" w:hAnsiTheme="minorEastAsia"/>
          <w:color w:val="0000FF"/>
        </w:rPr>
      </w:pPr>
    </w:p>
    <w:p w14:paraId="3E5B76D2" w14:textId="77777777" w:rsidR="008B051E" w:rsidRDefault="004161F3">
      <w:pPr>
        <w:pStyle w:val="4"/>
        <w:keepNext w:val="0"/>
        <w:widowControl w:val="0"/>
        <w:numPr>
          <w:ilvl w:val="3"/>
          <w:numId w:val="0"/>
        </w:numPr>
        <w:ind w:left="1078" w:hanging="936"/>
        <w:rPr>
          <w:rFonts w:ascii="宋体" w:eastAsia="宋体" w:hAnsi="宋体"/>
          <w:b/>
          <w:color w:val="000000"/>
        </w:rPr>
      </w:pPr>
      <w:r>
        <w:rPr>
          <w:rFonts w:ascii="宋体" w:eastAsia="宋体" w:hAnsi="宋体" w:hint="eastAsia"/>
          <w:b/>
          <w:color w:val="000000"/>
        </w:rPr>
        <w:t>5、升级配置</w:t>
      </w:r>
    </w:p>
    <w:p w14:paraId="55EA3645" w14:textId="77777777" w:rsidR="008B051E" w:rsidRDefault="004161F3">
      <w:pPr>
        <w:pStyle w:val="a0"/>
        <w:keepNext w:val="0"/>
        <w:ind w:firstLineChars="0"/>
        <w:rPr>
          <w:rFonts w:ascii="宋体" w:hAnsi="宋体"/>
        </w:rPr>
      </w:pPr>
      <w:r>
        <w:rPr>
          <w:rFonts w:ascii="宋体" w:hAnsi="宋体" w:hint="eastAsia"/>
        </w:rPr>
        <w:t>1）shell脚本（</w:t>
      </w:r>
      <w:r>
        <w:rPr>
          <w:rFonts w:ascii="宋体" w:hint="eastAsia"/>
        </w:rPr>
        <w:t>部署脚本</w:t>
      </w:r>
      <w:r>
        <w:rPr>
          <w:rFonts w:ascii="宋体" w:hAnsi="宋体" w:hint="eastAsia"/>
        </w:rPr>
        <w:t>）：</w:t>
      </w:r>
    </w:p>
    <w:p w14:paraId="1530E90F" w14:textId="77777777" w:rsidR="008B051E" w:rsidRDefault="004161F3">
      <w:pPr>
        <w:pStyle w:val="a0"/>
        <w:keepNext w:val="0"/>
        <w:ind w:left="420" w:firstLineChars="0" w:firstLine="0"/>
        <w:rPr>
          <w:rFonts w:ascii="宋体" w:hAnsi="宋体"/>
        </w:rPr>
      </w:pPr>
      <w:r>
        <w:rPr>
          <w:rFonts w:asciiTheme="majorEastAsia" w:eastAsiaTheme="majorEastAsia" w:hAnsiTheme="majorEastAsia" w:hint="eastAsia"/>
          <w:color w:val="0000FF"/>
        </w:rPr>
        <w:t>NA</w:t>
      </w:r>
      <w:r>
        <w:rPr>
          <w:rFonts w:ascii="宋体" w:hAnsi="宋体" w:hint="eastAsia"/>
        </w:rPr>
        <w:t xml:space="preserve"> </w:t>
      </w:r>
    </w:p>
    <w:p w14:paraId="10699ED2" w14:textId="77777777" w:rsidR="008B051E" w:rsidRDefault="004161F3">
      <w:pPr>
        <w:pStyle w:val="a0"/>
        <w:keepNext w:val="0"/>
        <w:ind w:left="420" w:firstLineChars="0" w:firstLine="0"/>
        <w:rPr>
          <w:rFonts w:ascii="宋体" w:hAnsi="宋体"/>
        </w:rPr>
      </w:pPr>
      <w:r>
        <w:rPr>
          <w:rFonts w:ascii="宋体" w:hAnsi="宋体" w:hint="eastAsia"/>
        </w:rPr>
        <w:t>2）存储过程：</w:t>
      </w:r>
    </w:p>
    <w:p w14:paraId="3EFEA4DF" w14:textId="77777777" w:rsidR="008B051E" w:rsidRDefault="004161F3">
      <w:pPr>
        <w:pStyle w:val="a0"/>
        <w:keepNext w:val="0"/>
        <w:ind w:left="420" w:firstLineChars="0" w:firstLine="0"/>
        <w:rPr>
          <w:rFonts w:ascii="宋体" w:hAnsi="宋体"/>
        </w:rPr>
      </w:pPr>
      <w:r>
        <w:rPr>
          <w:rFonts w:asciiTheme="majorEastAsia" w:eastAsiaTheme="majorEastAsia" w:hAnsiTheme="majorEastAsia" w:hint="eastAsia"/>
          <w:color w:val="0000FF"/>
        </w:rPr>
        <w:t>NA</w:t>
      </w:r>
      <w:r>
        <w:rPr>
          <w:rFonts w:ascii="宋体" w:hAnsi="宋体" w:hint="eastAsia"/>
        </w:rPr>
        <w:t xml:space="preserve"> </w:t>
      </w:r>
    </w:p>
    <w:p w14:paraId="4A07DCE6" w14:textId="77777777" w:rsidR="008B051E" w:rsidRDefault="004161F3">
      <w:pPr>
        <w:pStyle w:val="a0"/>
        <w:keepNext w:val="0"/>
        <w:ind w:left="420" w:firstLineChars="0" w:firstLine="0"/>
        <w:rPr>
          <w:rFonts w:ascii="宋体" w:hAnsi="宋体"/>
        </w:rPr>
      </w:pPr>
      <w:r>
        <w:rPr>
          <w:rFonts w:ascii="宋体" w:hAnsi="宋体" w:hint="eastAsia"/>
        </w:rPr>
        <w:t>3）数据库表</w:t>
      </w:r>
    </w:p>
    <w:p w14:paraId="2AB22DE3" w14:textId="77777777" w:rsidR="008B051E" w:rsidRDefault="004161F3">
      <w:pPr>
        <w:pStyle w:val="a0"/>
        <w:keepNext w:val="0"/>
        <w:ind w:left="420" w:firstLineChars="0" w:firstLine="0"/>
        <w:rPr>
          <w:rFonts w:ascii="宋体" w:hAnsi="宋体"/>
        </w:rPr>
      </w:pPr>
      <w:r>
        <w:rPr>
          <w:rFonts w:asciiTheme="majorEastAsia" w:eastAsiaTheme="majorEastAsia" w:hAnsiTheme="majorEastAsia" w:hint="eastAsia"/>
          <w:color w:val="0000FF"/>
        </w:rPr>
        <w:t>NA</w:t>
      </w:r>
      <w:r>
        <w:rPr>
          <w:rFonts w:ascii="宋体" w:hAnsi="宋体" w:hint="eastAsia"/>
        </w:rPr>
        <w:t xml:space="preserve"> </w:t>
      </w:r>
    </w:p>
    <w:p w14:paraId="10971823" w14:textId="77777777" w:rsidR="008B051E" w:rsidRDefault="004161F3">
      <w:pPr>
        <w:pStyle w:val="a0"/>
        <w:keepNext w:val="0"/>
        <w:ind w:left="420" w:firstLineChars="0" w:firstLine="0"/>
      </w:pPr>
      <w:r>
        <w:rPr>
          <w:rFonts w:ascii="宋体" w:hAnsi="宋体" w:hint="eastAsia"/>
        </w:rPr>
        <w:t>4）配置文件修改清单</w:t>
      </w:r>
    </w:p>
    <w:p w14:paraId="0F85B2D0" w14:textId="77777777" w:rsidR="008B051E" w:rsidRDefault="004161F3" w:rsidP="00043261">
      <w:pPr>
        <w:rPr>
          <w:rFonts w:ascii="宋体" w:hAnsi="宋体"/>
          <w:b/>
          <w:color w:val="000000"/>
        </w:rPr>
      </w:pPr>
      <w:r>
        <w:rPr>
          <w:rFonts w:asciiTheme="majorEastAsia" w:eastAsiaTheme="majorEastAsia" w:hAnsiTheme="majorEastAsia" w:hint="eastAsia"/>
          <w:color w:val="0000FF"/>
        </w:rPr>
        <w:tab/>
        <w:t>NA</w:t>
      </w:r>
      <w:r>
        <w:rPr>
          <w:rFonts w:ascii="宋体" w:hAnsi="宋体" w:hint="eastAsia"/>
          <w:b/>
          <w:color w:val="000000"/>
        </w:rPr>
        <w:t xml:space="preserve"> </w:t>
      </w:r>
    </w:p>
    <w:p w14:paraId="17297C9A" w14:textId="77777777" w:rsidR="008B051E" w:rsidRDefault="008B051E" w:rsidP="00043261">
      <w:pPr>
        <w:rPr>
          <w:rFonts w:ascii="宋体" w:hAnsi="宋体"/>
          <w:b/>
          <w:color w:val="000000"/>
        </w:rPr>
      </w:pPr>
    </w:p>
    <w:p w14:paraId="2D9DEBC6" w14:textId="77777777" w:rsidR="008B051E" w:rsidRDefault="008B051E" w:rsidP="00043261">
      <w:pPr>
        <w:rPr>
          <w:rFonts w:ascii="宋体" w:hAnsi="宋体"/>
          <w:b/>
          <w:color w:val="000000"/>
        </w:rPr>
      </w:pPr>
    </w:p>
    <w:p w14:paraId="1E6ADDE1" w14:textId="77777777" w:rsidR="008B051E" w:rsidRDefault="008B051E" w:rsidP="00043261">
      <w:pPr>
        <w:rPr>
          <w:rFonts w:ascii="宋体" w:hAnsi="宋体"/>
          <w:b/>
          <w:color w:val="000000"/>
        </w:rPr>
      </w:pPr>
    </w:p>
    <w:p w14:paraId="04CEB724" w14:textId="77777777" w:rsidR="008B051E" w:rsidRDefault="004161F3">
      <w:pPr>
        <w:pStyle w:val="4"/>
        <w:keepNext w:val="0"/>
        <w:widowControl w:val="0"/>
        <w:numPr>
          <w:ilvl w:val="3"/>
          <w:numId w:val="0"/>
        </w:numPr>
        <w:ind w:left="1078" w:hanging="936"/>
        <w:rPr>
          <w:rFonts w:ascii="宋体" w:eastAsia="宋体" w:hAnsi="宋体"/>
          <w:b/>
          <w:color w:val="000000"/>
        </w:rPr>
      </w:pPr>
      <w:r>
        <w:rPr>
          <w:rFonts w:ascii="宋体" w:eastAsia="宋体" w:hAnsi="宋体" w:hint="eastAsia"/>
          <w:b/>
          <w:color w:val="000000"/>
        </w:rPr>
        <w:t>6、验收标准</w:t>
      </w:r>
    </w:p>
    <w:p w14:paraId="09548E9D" w14:textId="77777777" w:rsidR="008B051E" w:rsidRDefault="004161F3">
      <w:pPr>
        <w:pStyle w:val="a0"/>
        <w:rPr>
          <w:rFonts w:ascii="宋体" w:hAnsi="Times New Roman"/>
          <w:color w:val="0000FF"/>
          <w:szCs w:val="20"/>
        </w:rPr>
      </w:pPr>
      <w:r>
        <w:rPr>
          <w:rFonts w:ascii="宋体" w:hAnsi="Times New Roman" w:hint="eastAsia"/>
          <w:color w:val="0000FF"/>
          <w:szCs w:val="20"/>
        </w:rPr>
        <w:t>1.在运营平台对指定渠道的盒子指定索引位置。当该渠道的盒子初次加载时，页面指向索引对应的位置。</w:t>
      </w:r>
    </w:p>
    <w:p w14:paraId="0BEFC8CC" w14:textId="77777777" w:rsidR="008B051E" w:rsidRDefault="004161F3">
      <w:pPr>
        <w:pStyle w:val="a0"/>
        <w:rPr>
          <w:rFonts w:ascii="宋体" w:hAnsi="Times New Roman"/>
          <w:color w:val="0000FF"/>
          <w:szCs w:val="20"/>
        </w:rPr>
      </w:pPr>
      <w:r>
        <w:rPr>
          <w:rFonts w:ascii="宋体" w:hAnsi="Times New Roman" w:hint="eastAsia"/>
          <w:color w:val="0000FF"/>
          <w:szCs w:val="20"/>
        </w:rPr>
        <w:t>2.当用户操作主菜单后，下次开机，页面以用户上次操作的页面优先加载。</w:t>
      </w:r>
    </w:p>
    <w:p w14:paraId="08F6F096" w14:textId="77777777" w:rsidR="008B051E" w:rsidRDefault="004161F3">
      <w:pPr>
        <w:pStyle w:val="4"/>
        <w:keepNext w:val="0"/>
        <w:widowControl w:val="0"/>
        <w:numPr>
          <w:ilvl w:val="3"/>
          <w:numId w:val="0"/>
        </w:numPr>
        <w:ind w:left="1078" w:hanging="936"/>
        <w:rPr>
          <w:rFonts w:ascii="宋体" w:hAnsi="宋体"/>
          <w:b/>
          <w:i/>
        </w:rPr>
      </w:pPr>
      <w:r>
        <w:rPr>
          <w:rFonts w:ascii="宋体" w:hAnsi="宋体" w:hint="eastAsia"/>
          <w:b/>
        </w:rPr>
        <w:t>7</w:t>
      </w:r>
      <w:r>
        <w:rPr>
          <w:rFonts w:ascii="宋体" w:hAnsi="宋体" w:hint="eastAsia"/>
          <w:b/>
        </w:rPr>
        <w:t>、功能交互分析</w:t>
      </w:r>
    </w:p>
    <w:p w14:paraId="04785FFF" w14:textId="77777777" w:rsidR="008B051E" w:rsidRDefault="004161F3">
      <w:pPr>
        <w:pStyle w:val="a0"/>
        <w:keepNext w:val="0"/>
        <w:ind w:firstLineChars="250" w:firstLine="525"/>
      </w:pPr>
      <w:del w:id="5" w:author="qq" w:date="2017-05-31T00:28:00Z">
        <w:r>
          <w:rPr>
            <w:rFonts w:asciiTheme="majorEastAsia" w:eastAsiaTheme="majorEastAsia" w:hAnsiTheme="majorEastAsia" w:hint="eastAsia"/>
            <w:color w:val="0000FF"/>
          </w:rPr>
          <w:delText>NA</w:delText>
        </w:r>
      </w:del>
      <w:ins w:id="6" w:author="qq" w:date="2017-05-31T00:27:00Z">
        <w:r>
          <w:rPr>
            <w:rFonts w:asciiTheme="majorEastAsia" w:eastAsiaTheme="majorEastAsia" w:hAnsiTheme="majorEastAsia" w:hint="eastAsia"/>
            <w:color w:val="0000FF"/>
          </w:rPr>
          <w:t>影响之前的布局更新</w:t>
        </w:r>
      </w:ins>
    </w:p>
    <w:p w14:paraId="19076147" w14:textId="77777777" w:rsidR="008B051E" w:rsidRDefault="004161F3">
      <w:pPr>
        <w:pStyle w:val="4"/>
        <w:keepNext w:val="0"/>
        <w:widowControl w:val="0"/>
        <w:numPr>
          <w:ilvl w:val="3"/>
          <w:numId w:val="0"/>
        </w:numPr>
        <w:ind w:left="1078" w:hanging="936"/>
        <w:rPr>
          <w:rFonts w:ascii="宋体" w:hAnsi="宋体"/>
          <w:b/>
          <w:i/>
        </w:rPr>
      </w:pPr>
      <w:r>
        <w:rPr>
          <w:rFonts w:ascii="宋体" w:hAnsi="宋体" w:hint="eastAsia"/>
          <w:b/>
        </w:rPr>
        <w:t>8</w:t>
      </w:r>
      <w:r>
        <w:rPr>
          <w:rFonts w:ascii="宋体" w:hAnsi="宋体" w:hint="eastAsia"/>
          <w:b/>
        </w:rPr>
        <w:t>、</w:t>
      </w:r>
      <w:r>
        <w:rPr>
          <w:rFonts w:ascii="宋体" w:eastAsia="宋体" w:hAnsi="宋体" w:hint="eastAsia"/>
          <w:b/>
          <w:color w:val="000000"/>
        </w:rPr>
        <w:t>数据处理（数据库脚本修改必须填写）</w:t>
      </w:r>
    </w:p>
    <w:p w14:paraId="4B2B97A4" w14:textId="77777777" w:rsidR="008B051E" w:rsidRDefault="004161F3">
      <w:pPr>
        <w:pStyle w:val="a0"/>
        <w:keepNext w:val="0"/>
        <w:ind w:left="420" w:firstLineChars="0" w:firstLine="0"/>
      </w:pPr>
      <w:r>
        <w:rPr>
          <w:rFonts w:hint="eastAsia"/>
        </w:rPr>
        <w:t>1</w:t>
      </w:r>
      <w:r>
        <w:rPr>
          <w:rFonts w:hint="eastAsia"/>
        </w:rPr>
        <w:t>）查询</w:t>
      </w:r>
      <w:r>
        <w:t>/</w:t>
      </w:r>
      <w:r>
        <w:rPr>
          <w:rFonts w:hint="eastAsia"/>
        </w:rPr>
        <w:t>清理</w:t>
      </w:r>
      <w:proofErr w:type="gramStart"/>
      <w:r>
        <w:rPr>
          <w:rFonts w:hint="eastAsia"/>
        </w:rPr>
        <w:t>现网数据</w:t>
      </w:r>
      <w:proofErr w:type="gramEnd"/>
      <w:r>
        <w:rPr>
          <w:rFonts w:hint="eastAsia"/>
        </w:rPr>
        <w:t>步骤</w:t>
      </w:r>
    </w:p>
    <w:p w14:paraId="626546EB" w14:textId="77777777" w:rsidR="008B051E" w:rsidRDefault="004161F3">
      <w:pPr>
        <w:pStyle w:val="a0"/>
        <w:keepNext w:val="0"/>
        <w:spacing w:line="240" w:lineRule="auto"/>
        <w:ind w:left="420" w:firstLineChars="0" w:firstLine="0"/>
        <w:rPr>
          <w:rFonts w:asciiTheme="majorEastAsia" w:eastAsiaTheme="majorEastAsia" w:hAnsiTheme="majorEastAsia"/>
          <w:color w:val="000000" w:themeColor="text1"/>
        </w:rPr>
      </w:pPr>
      <w:r>
        <w:rPr>
          <w:rFonts w:hint="eastAsia"/>
        </w:rPr>
        <w:t xml:space="preserve">  </w:t>
      </w:r>
      <w:r>
        <w:rPr>
          <w:rFonts w:hint="eastAsia"/>
        </w:rPr>
        <w:tab/>
      </w:r>
      <w:r>
        <w:rPr>
          <w:rFonts w:hint="eastAsia"/>
        </w:rPr>
        <w:t>无</w:t>
      </w:r>
    </w:p>
    <w:p w14:paraId="625E8521" w14:textId="77777777" w:rsidR="008B051E" w:rsidRDefault="004161F3">
      <w:pPr>
        <w:pStyle w:val="a0"/>
        <w:keepNext w:val="0"/>
        <w:ind w:left="420" w:firstLineChars="0" w:firstLine="0"/>
      </w:pPr>
      <w:r>
        <w:rPr>
          <w:rFonts w:hint="eastAsia"/>
        </w:rPr>
        <w:t>2</w:t>
      </w:r>
      <w:r>
        <w:rPr>
          <w:rFonts w:hint="eastAsia"/>
        </w:rPr>
        <w:t>）对历史数据影响</w:t>
      </w:r>
    </w:p>
    <w:p w14:paraId="5F262212" w14:textId="77777777" w:rsidR="008B051E" w:rsidRDefault="004161F3">
      <w:pPr>
        <w:pStyle w:val="a0"/>
        <w:keepNext w:val="0"/>
        <w:ind w:left="420" w:firstLineChars="0" w:firstLine="0"/>
        <w:rPr>
          <w:rFonts w:asciiTheme="majorEastAsia" w:eastAsiaTheme="majorEastAsia" w:hAnsiTheme="majorEastAsia"/>
          <w:color w:val="0000FF"/>
        </w:rPr>
      </w:pPr>
      <w:r>
        <w:rPr>
          <w:rFonts w:hint="eastAsia"/>
        </w:rPr>
        <w:t xml:space="preserve">  </w:t>
      </w:r>
      <w:r>
        <w:rPr>
          <w:rFonts w:hint="eastAsia"/>
          <w:color w:val="0000FF"/>
        </w:rPr>
        <w:t xml:space="preserve"> </w:t>
      </w:r>
      <w:r>
        <w:rPr>
          <w:rFonts w:asciiTheme="majorEastAsia" w:eastAsiaTheme="majorEastAsia" w:hAnsiTheme="majorEastAsia" w:hint="eastAsia"/>
          <w:color w:val="000000" w:themeColor="text1"/>
        </w:rPr>
        <w:t>对历史数据无影响。</w:t>
      </w:r>
    </w:p>
    <w:p w14:paraId="54F5F9A2" w14:textId="77777777" w:rsidR="008B051E" w:rsidRDefault="004161F3">
      <w:pPr>
        <w:pStyle w:val="a0"/>
        <w:keepNext w:val="0"/>
        <w:ind w:left="420" w:firstLineChars="0" w:firstLine="0"/>
      </w:pPr>
      <w:r>
        <w:rPr>
          <w:rFonts w:hint="eastAsia"/>
        </w:rPr>
        <w:t>3</w:t>
      </w:r>
      <w:r>
        <w:rPr>
          <w:rFonts w:hint="eastAsia"/>
        </w:rPr>
        <w:t>）相关资料</w:t>
      </w:r>
    </w:p>
    <w:tbl>
      <w:tblPr>
        <w:tblStyle w:val="af7"/>
        <w:tblW w:w="7650" w:type="dxa"/>
        <w:tblInd w:w="822" w:type="dxa"/>
        <w:tblLayout w:type="fixed"/>
        <w:tblLook w:val="04A0" w:firstRow="1" w:lastRow="0" w:firstColumn="1" w:lastColumn="0" w:noHBand="0" w:noVBand="1"/>
      </w:tblPr>
      <w:tblGrid>
        <w:gridCol w:w="4051"/>
        <w:gridCol w:w="3599"/>
      </w:tblGrid>
      <w:tr w:rsidR="008B051E" w14:paraId="588607C1" w14:textId="77777777">
        <w:tc>
          <w:tcPr>
            <w:tcW w:w="4051" w:type="dxa"/>
            <w:shd w:val="clear" w:color="auto" w:fill="FBE4D5" w:themeFill="accent2" w:themeFillTint="33"/>
          </w:tcPr>
          <w:p w14:paraId="7B76A7AC" w14:textId="77777777" w:rsidR="008B051E" w:rsidRDefault="004161F3">
            <w:pPr>
              <w:pStyle w:val="a0"/>
              <w:keepNext w:val="0"/>
              <w:ind w:firstLineChars="0" w:firstLine="0"/>
              <w:jc w:val="center"/>
              <w:rPr>
                <w:b/>
              </w:rPr>
            </w:pPr>
            <w:r>
              <w:rPr>
                <w:rFonts w:hint="eastAsia"/>
                <w:b/>
              </w:rPr>
              <w:lastRenderedPageBreak/>
              <w:t>资料名称</w:t>
            </w:r>
          </w:p>
        </w:tc>
        <w:tc>
          <w:tcPr>
            <w:tcW w:w="3599" w:type="dxa"/>
            <w:shd w:val="clear" w:color="auto" w:fill="FBE4D5" w:themeFill="accent2" w:themeFillTint="33"/>
          </w:tcPr>
          <w:p w14:paraId="120B59F0" w14:textId="77777777" w:rsidR="008B051E" w:rsidRDefault="004161F3">
            <w:pPr>
              <w:pStyle w:val="a0"/>
              <w:keepNext w:val="0"/>
              <w:ind w:firstLineChars="0" w:firstLine="0"/>
              <w:jc w:val="center"/>
              <w:rPr>
                <w:b/>
              </w:rPr>
            </w:pPr>
            <w:r>
              <w:rPr>
                <w:rFonts w:hint="eastAsia"/>
                <w:b/>
              </w:rPr>
              <w:t>是否已合入</w:t>
            </w:r>
            <w:r>
              <w:rPr>
                <w:b/>
              </w:rPr>
              <w:t>(</w:t>
            </w:r>
            <w:r>
              <w:rPr>
                <w:rFonts w:hint="eastAsia"/>
                <w:b/>
              </w:rPr>
              <w:t>刷新版本</w:t>
            </w:r>
            <w:r>
              <w:rPr>
                <w:b/>
              </w:rPr>
              <w:t>)</w:t>
            </w:r>
          </w:p>
        </w:tc>
      </w:tr>
      <w:tr w:rsidR="008B051E" w14:paraId="55D7DFD1" w14:textId="77777777">
        <w:trPr>
          <w:trHeight w:val="142"/>
        </w:trPr>
        <w:tc>
          <w:tcPr>
            <w:tcW w:w="4051" w:type="dxa"/>
          </w:tcPr>
          <w:p w14:paraId="28E46077" w14:textId="77777777" w:rsidR="008B051E" w:rsidRDefault="004161F3">
            <w:pPr>
              <w:pStyle w:val="a0"/>
              <w:keepNext w:val="0"/>
              <w:ind w:firstLineChars="0" w:firstLine="0"/>
              <w:jc w:val="center"/>
            </w:pPr>
            <w:r>
              <w:rPr>
                <w:rFonts w:hint="eastAsia"/>
              </w:rPr>
              <w:t>数据字典刷新</w:t>
            </w:r>
          </w:p>
        </w:tc>
        <w:tc>
          <w:tcPr>
            <w:tcW w:w="3599" w:type="dxa"/>
          </w:tcPr>
          <w:p w14:paraId="5C55778A" w14:textId="77777777" w:rsidR="008B051E" w:rsidRDefault="008B051E">
            <w:pPr>
              <w:pStyle w:val="a0"/>
              <w:keepNext w:val="0"/>
              <w:ind w:firstLineChars="0" w:firstLine="0"/>
              <w:jc w:val="center"/>
              <w:rPr>
                <w:color w:val="0000FF"/>
              </w:rPr>
            </w:pPr>
          </w:p>
        </w:tc>
      </w:tr>
      <w:tr w:rsidR="008B051E" w14:paraId="68B63087" w14:textId="77777777">
        <w:trPr>
          <w:trHeight w:val="142"/>
        </w:trPr>
        <w:tc>
          <w:tcPr>
            <w:tcW w:w="4051" w:type="dxa"/>
          </w:tcPr>
          <w:p w14:paraId="55B24A56" w14:textId="77777777" w:rsidR="008B051E" w:rsidRDefault="004161F3">
            <w:pPr>
              <w:pStyle w:val="a0"/>
              <w:keepNext w:val="0"/>
              <w:ind w:firstLineChars="0" w:firstLine="0"/>
              <w:jc w:val="center"/>
            </w:pPr>
            <w:r>
              <w:rPr>
                <w:rFonts w:hint="eastAsia"/>
              </w:rPr>
              <w:t>升级脚本刷新</w:t>
            </w:r>
          </w:p>
        </w:tc>
        <w:tc>
          <w:tcPr>
            <w:tcW w:w="3599" w:type="dxa"/>
          </w:tcPr>
          <w:p w14:paraId="33DAB749" w14:textId="77777777" w:rsidR="008B051E" w:rsidRDefault="008B051E">
            <w:pPr>
              <w:pStyle w:val="a0"/>
              <w:keepNext w:val="0"/>
              <w:ind w:firstLineChars="0" w:firstLine="0"/>
              <w:jc w:val="center"/>
              <w:rPr>
                <w:color w:val="0000FF"/>
              </w:rPr>
            </w:pPr>
          </w:p>
        </w:tc>
      </w:tr>
    </w:tbl>
    <w:p w14:paraId="3070900C" w14:textId="77777777" w:rsidR="008B051E" w:rsidRDefault="004161F3">
      <w:pPr>
        <w:pStyle w:val="4"/>
        <w:keepNext w:val="0"/>
        <w:widowControl w:val="0"/>
        <w:numPr>
          <w:ilvl w:val="3"/>
          <w:numId w:val="0"/>
        </w:numPr>
        <w:ind w:left="1078" w:hanging="936"/>
        <w:rPr>
          <w:rFonts w:ascii="宋体" w:hAnsi="宋体"/>
          <w:b/>
          <w:i/>
        </w:rPr>
      </w:pPr>
      <w:r>
        <w:rPr>
          <w:rFonts w:ascii="宋体" w:hAnsi="宋体" w:hint="eastAsia"/>
          <w:b/>
        </w:rPr>
        <w:t>9</w:t>
      </w:r>
      <w:r>
        <w:rPr>
          <w:rFonts w:ascii="宋体" w:hAnsi="宋体" w:hint="eastAsia"/>
          <w:b/>
        </w:rPr>
        <w:t>、</w:t>
      </w:r>
      <w:r>
        <w:rPr>
          <w:rFonts w:ascii="宋体" w:eastAsia="宋体" w:hAnsi="宋体" w:hint="eastAsia"/>
          <w:b/>
          <w:color w:val="000000"/>
        </w:rPr>
        <w:t>上线方案（上线时，数据库脚本、各个模块服务之间影响及方案）</w:t>
      </w:r>
    </w:p>
    <w:p w14:paraId="6952F080" w14:textId="77777777" w:rsidR="008B051E" w:rsidRDefault="004161F3">
      <w:pPr>
        <w:pStyle w:val="a0"/>
        <w:keepNext w:val="0"/>
        <w:rPr>
          <w:rFonts w:asciiTheme="majorEastAsia" w:eastAsiaTheme="majorEastAsia" w:hAnsiTheme="majorEastAsia"/>
          <w:color w:val="0000FF"/>
        </w:rPr>
      </w:pPr>
      <w:r>
        <w:rPr>
          <w:rFonts w:asciiTheme="majorEastAsia" w:eastAsiaTheme="majorEastAsia" w:hAnsiTheme="majorEastAsia" w:hint="eastAsia"/>
          <w:color w:val="0000FF"/>
        </w:rPr>
        <w:t>NA</w:t>
      </w:r>
    </w:p>
    <w:p w14:paraId="2DE15E08" w14:textId="77777777" w:rsidR="008B051E" w:rsidRDefault="004161F3">
      <w:pPr>
        <w:pStyle w:val="4"/>
        <w:keepNext w:val="0"/>
        <w:widowControl w:val="0"/>
        <w:numPr>
          <w:ilvl w:val="3"/>
          <w:numId w:val="0"/>
        </w:numPr>
        <w:ind w:left="1078" w:hanging="936"/>
        <w:rPr>
          <w:rFonts w:ascii="宋体" w:hAnsi="宋体"/>
          <w:b/>
          <w:i/>
        </w:rPr>
      </w:pPr>
      <w:r>
        <w:rPr>
          <w:rFonts w:ascii="宋体" w:hAnsi="宋体" w:hint="eastAsia"/>
          <w:b/>
        </w:rPr>
        <w:t>10</w:t>
      </w:r>
      <w:r>
        <w:rPr>
          <w:rFonts w:ascii="宋体" w:hAnsi="宋体" w:hint="eastAsia"/>
          <w:b/>
        </w:rPr>
        <w:t>、</w:t>
      </w:r>
      <w:r>
        <w:rPr>
          <w:rFonts w:ascii="宋体" w:eastAsia="宋体" w:hAnsi="宋体" w:hint="eastAsia"/>
          <w:b/>
          <w:color w:val="000000"/>
        </w:rPr>
        <w:t>风险（预估风险）</w:t>
      </w:r>
    </w:p>
    <w:p w14:paraId="39E1123A" w14:textId="77777777" w:rsidR="008B051E" w:rsidRDefault="004161F3">
      <w:pPr>
        <w:pStyle w:val="a0"/>
        <w:keepNext w:val="0"/>
        <w:ind w:left="420" w:firstLineChars="0" w:firstLine="0"/>
      </w:pPr>
      <w:r>
        <w:rPr>
          <w:rFonts w:hint="eastAsia"/>
        </w:rPr>
        <w:t>1</w:t>
      </w:r>
      <w:r>
        <w:rPr>
          <w:rFonts w:hint="eastAsia"/>
        </w:rPr>
        <w:t>）安全风险</w:t>
      </w:r>
    </w:p>
    <w:p w14:paraId="0A851331" w14:textId="77777777" w:rsidR="008B051E" w:rsidRDefault="004161F3">
      <w:pPr>
        <w:pStyle w:val="a0"/>
        <w:keepNext w:val="0"/>
        <w:ind w:left="420" w:firstLineChars="0" w:firstLine="0"/>
      </w:pPr>
      <w:r>
        <w:rPr>
          <w:rFonts w:hint="eastAsia"/>
        </w:rPr>
        <w:t xml:space="preserve">   </w:t>
      </w:r>
      <w:r>
        <w:rPr>
          <w:rFonts w:asciiTheme="majorEastAsia" w:eastAsiaTheme="majorEastAsia" w:hAnsiTheme="majorEastAsia" w:hint="eastAsia"/>
          <w:color w:val="0000FF"/>
        </w:rPr>
        <w:t>NA</w:t>
      </w:r>
    </w:p>
    <w:p w14:paraId="2E3DE34B" w14:textId="77777777" w:rsidR="008B051E" w:rsidRDefault="004161F3">
      <w:pPr>
        <w:pStyle w:val="a0"/>
        <w:keepNext w:val="0"/>
        <w:ind w:left="420" w:firstLineChars="0" w:firstLine="0"/>
      </w:pPr>
      <w:r>
        <w:rPr>
          <w:rFonts w:hint="eastAsia"/>
        </w:rPr>
        <w:t>2</w:t>
      </w:r>
      <w:r>
        <w:rPr>
          <w:rFonts w:hint="eastAsia"/>
        </w:rPr>
        <w:t>）性能风险（大批量数据操作、锁表、复杂</w:t>
      </w:r>
      <w:r>
        <w:rPr>
          <w:rFonts w:hint="eastAsia"/>
        </w:rPr>
        <w:t>SQL</w:t>
      </w:r>
      <w:r>
        <w:rPr>
          <w:rFonts w:hint="eastAsia"/>
        </w:rPr>
        <w:t>、多表子查询</w:t>
      </w:r>
      <w:r>
        <w:t>…</w:t>
      </w:r>
      <w:r>
        <w:rPr>
          <w:rFonts w:hint="eastAsia"/>
        </w:rPr>
        <w:t>）</w:t>
      </w:r>
    </w:p>
    <w:p w14:paraId="17457955" w14:textId="77777777" w:rsidR="008B051E" w:rsidRDefault="004161F3">
      <w:pPr>
        <w:pStyle w:val="a0"/>
        <w:keepNext w:val="0"/>
        <w:ind w:left="420"/>
      </w:pPr>
      <w:ins w:id="7" w:author="qq" w:date="2017-05-31T00:31:00Z">
        <w:r>
          <w:rPr>
            <w:rFonts w:hint="eastAsia"/>
          </w:rPr>
          <w:t>加载速度和加载时间</w:t>
        </w:r>
      </w:ins>
      <w:ins w:id="8" w:author="qq" w:date="2017-05-31T00:32:00Z">
        <w:r>
          <w:rPr>
            <w:rFonts w:hint="eastAsia"/>
          </w:rPr>
          <w:t>风险预估。数据错乱风险预估。</w:t>
        </w:r>
      </w:ins>
      <w:del w:id="9" w:author="qq" w:date="2017-05-31T00:31:00Z">
        <w:r>
          <w:rPr>
            <w:rFonts w:hint="eastAsia"/>
          </w:rPr>
          <w:delText>无</w:delText>
        </w:r>
      </w:del>
    </w:p>
    <w:p w14:paraId="5F4C777C" w14:textId="77777777" w:rsidR="008B051E" w:rsidRDefault="004161F3">
      <w:pPr>
        <w:pStyle w:val="a0"/>
        <w:keepNext w:val="0"/>
        <w:ind w:left="420" w:firstLineChars="0" w:firstLine="0"/>
      </w:pPr>
      <w:r>
        <w:rPr>
          <w:rFonts w:hint="eastAsia"/>
        </w:rPr>
        <w:t>3</w:t>
      </w:r>
      <w:r>
        <w:rPr>
          <w:rFonts w:hint="eastAsia"/>
        </w:rPr>
        <w:t>）其他风险</w:t>
      </w:r>
    </w:p>
    <w:p w14:paraId="1390C670" w14:textId="77777777" w:rsidR="008B051E" w:rsidRDefault="004161F3">
      <w:pPr>
        <w:pStyle w:val="a0"/>
        <w:keepNext w:val="0"/>
        <w:ind w:left="420" w:firstLineChars="150" w:firstLine="315"/>
        <w:rPr>
          <w:rFonts w:asciiTheme="majorEastAsia" w:eastAsiaTheme="majorEastAsia" w:hAnsiTheme="majorEastAsia"/>
          <w:color w:val="0000FF"/>
        </w:rPr>
      </w:pPr>
      <w:r>
        <w:rPr>
          <w:rFonts w:asciiTheme="majorEastAsia" w:eastAsiaTheme="majorEastAsia" w:hAnsiTheme="majorEastAsia" w:hint="eastAsia"/>
          <w:color w:val="0000FF"/>
        </w:rPr>
        <w:t>NA</w:t>
      </w:r>
    </w:p>
    <w:p w14:paraId="341969DD" w14:textId="77777777" w:rsidR="008B051E" w:rsidRDefault="004161F3">
      <w:pPr>
        <w:pStyle w:val="2"/>
        <w:keepNext w:val="0"/>
        <w:ind w:left="578" w:hanging="578"/>
      </w:pPr>
      <w:bookmarkStart w:id="10" w:name="_Toc225239886"/>
      <w:bookmarkEnd w:id="1"/>
      <w:r>
        <w:rPr>
          <w:rFonts w:hint="eastAsia"/>
        </w:rPr>
        <w:t>测试方案设计</w:t>
      </w:r>
      <w:bookmarkEnd w:id="10"/>
    </w:p>
    <w:p w14:paraId="4DFF1F72" w14:textId="77777777" w:rsidR="008B051E" w:rsidRDefault="004161F3">
      <w:pPr>
        <w:pStyle w:val="4"/>
        <w:keepNext w:val="0"/>
        <w:widowControl w:val="0"/>
        <w:numPr>
          <w:ilvl w:val="3"/>
          <w:numId w:val="0"/>
        </w:numPr>
        <w:ind w:left="1078" w:hanging="936"/>
        <w:rPr>
          <w:rFonts w:ascii="宋体" w:hAnsi="宋体"/>
          <w:b/>
        </w:rPr>
      </w:pPr>
      <w:r>
        <w:rPr>
          <w:rFonts w:ascii="宋体" w:hAnsi="宋体" w:hint="eastAsia"/>
          <w:b/>
        </w:rPr>
        <w:t>1</w:t>
      </w:r>
      <w:r>
        <w:rPr>
          <w:rFonts w:ascii="宋体" w:hAnsi="宋体" w:hint="eastAsia"/>
          <w:b/>
        </w:rPr>
        <w:t>、测试方案介绍</w:t>
      </w:r>
    </w:p>
    <w:p w14:paraId="4F66424A" w14:textId="77777777" w:rsidR="008B051E" w:rsidRDefault="004161F3">
      <w:pPr>
        <w:keepNext w:val="0"/>
        <w:ind w:firstLineChars="200" w:firstLine="400"/>
        <w:rPr>
          <w:rFonts w:cs="Arial"/>
          <w:color w:val="0000FF"/>
          <w:kern w:val="2"/>
        </w:rPr>
      </w:pPr>
      <w:r>
        <w:rPr>
          <w:rFonts w:cs="Arial" w:hint="eastAsia"/>
          <w:color w:val="0000FF"/>
          <w:kern w:val="2"/>
        </w:rPr>
        <w:t>描述测试范围</w:t>
      </w:r>
    </w:p>
    <w:tbl>
      <w:tblPr>
        <w:tblStyle w:val="af7"/>
        <w:tblW w:w="5070" w:type="dxa"/>
        <w:jc w:val="center"/>
        <w:tblLayout w:type="fixed"/>
        <w:tblLook w:val="04A0" w:firstRow="1" w:lastRow="0" w:firstColumn="1" w:lastColumn="0" w:noHBand="0" w:noVBand="1"/>
      </w:tblPr>
      <w:tblGrid>
        <w:gridCol w:w="1116"/>
        <w:gridCol w:w="2841"/>
        <w:gridCol w:w="1113"/>
      </w:tblGrid>
      <w:tr w:rsidR="008B051E" w14:paraId="1C0F85BB" w14:textId="77777777">
        <w:trPr>
          <w:jc w:val="center"/>
        </w:trPr>
        <w:tc>
          <w:tcPr>
            <w:tcW w:w="1116" w:type="dxa"/>
          </w:tcPr>
          <w:p w14:paraId="2109DD9D" w14:textId="77777777" w:rsidR="008B051E" w:rsidRDefault="004161F3">
            <w:pPr>
              <w:keepNext w:val="0"/>
              <w:rPr>
                <w:rFonts w:ascii="宋体" w:cs="宋体"/>
                <w:color w:val="0000FF"/>
                <w:sz w:val="18"/>
                <w:szCs w:val="18"/>
              </w:rPr>
            </w:pPr>
            <w:r>
              <w:rPr>
                <w:rFonts w:ascii="宋体" w:cs="宋体" w:hint="eastAsia"/>
                <w:color w:val="0000FF"/>
                <w:sz w:val="18"/>
                <w:szCs w:val="18"/>
              </w:rPr>
              <w:t>需求编号</w:t>
            </w:r>
          </w:p>
        </w:tc>
        <w:tc>
          <w:tcPr>
            <w:tcW w:w="2841" w:type="dxa"/>
          </w:tcPr>
          <w:p w14:paraId="12878384" w14:textId="77777777" w:rsidR="008B051E" w:rsidRDefault="004161F3">
            <w:pPr>
              <w:keepNext w:val="0"/>
              <w:rPr>
                <w:rFonts w:ascii="宋体" w:cs="宋体"/>
                <w:color w:val="0000FF"/>
                <w:sz w:val="18"/>
                <w:szCs w:val="18"/>
              </w:rPr>
            </w:pPr>
            <w:r>
              <w:rPr>
                <w:rFonts w:ascii="宋体" w:cs="宋体" w:hint="eastAsia"/>
                <w:color w:val="0000FF"/>
                <w:sz w:val="18"/>
                <w:szCs w:val="18"/>
              </w:rPr>
              <w:t>特性名称</w:t>
            </w:r>
          </w:p>
        </w:tc>
        <w:tc>
          <w:tcPr>
            <w:tcW w:w="1113" w:type="dxa"/>
          </w:tcPr>
          <w:p w14:paraId="73CD0A42" w14:textId="77777777" w:rsidR="008B051E" w:rsidRDefault="004161F3">
            <w:pPr>
              <w:keepNext w:val="0"/>
              <w:rPr>
                <w:rFonts w:ascii="宋体" w:cs="宋体"/>
                <w:color w:val="0000FF"/>
                <w:sz w:val="18"/>
                <w:szCs w:val="18"/>
              </w:rPr>
            </w:pPr>
            <w:r>
              <w:rPr>
                <w:rFonts w:ascii="宋体" w:cs="宋体" w:hint="eastAsia"/>
                <w:color w:val="0000FF"/>
                <w:sz w:val="18"/>
                <w:szCs w:val="18"/>
              </w:rPr>
              <w:t>模块</w:t>
            </w:r>
          </w:p>
        </w:tc>
      </w:tr>
      <w:tr w:rsidR="008B051E" w14:paraId="5044A03E" w14:textId="77777777">
        <w:trPr>
          <w:jc w:val="center"/>
        </w:trPr>
        <w:tc>
          <w:tcPr>
            <w:tcW w:w="1116" w:type="dxa"/>
          </w:tcPr>
          <w:p w14:paraId="1A8A253C" w14:textId="77777777" w:rsidR="008B051E" w:rsidRDefault="008B051E">
            <w:pPr>
              <w:keepNext w:val="0"/>
              <w:rPr>
                <w:rFonts w:ascii="宋体" w:cs="宋体"/>
                <w:color w:val="0000FF"/>
                <w:sz w:val="18"/>
                <w:szCs w:val="18"/>
              </w:rPr>
            </w:pPr>
          </w:p>
        </w:tc>
        <w:tc>
          <w:tcPr>
            <w:tcW w:w="2841" w:type="dxa"/>
          </w:tcPr>
          <w:p w14:paraId="40C34185" w14:textId="77777777" w:rsidR="008B051E" w:rsidRDefault="008B051E">
            <w:pPr>
              <w:keepNext w:val="0"/>
              <w:rPr>
                <w:rFonts w:ascii="宋体" w:cs="宋体"/>
                <w:color w:val="0000FF"/>
                <w:sz w:val="18"/>
                <w:szCs w:val="18"/>
              </w:rPr>
            </w:pPr>
          </w:p>
        </w:tc>
        <w:tc>
          <w:tcPr>
            <w:tcW w:w="1113" w:type="dxa"/>
          </w:tcPr>
          <w:p w14:paraId="1DB5532D" w14:textId="77777777" w:rsidR="008B051E" w:rsidRDefault="008B051E">
            <w:pPr>
              <w:keepNext w:val="0"/>
              <w:rPr>
                <w:rFonts w:ascii="宋体" w:cs="宋体"/>
                <w:color w:val="0000FF"/>
                <w:sz w:val="18"/>
                <w:szCs w:val="18"/>
              </w:rPr>
            </w:pPr>
          </w:p>
        </w:tc>
      </w:tr>
    </w:tbl>
    <w:p w14:paraId="73C43B85" w14:textId="77777777" w:rsidR="008B051E" w:rsidRDefault="004161F3">
      <w:pPr>
        <w:pStyle w:val="4"/>
        <w:keepNext w:val="0"/>
        <w:widowControl w:val="0"/>
        <w:numPr>
          <w:ilvl w:val="3"/>
          <w:numId w:val="0"/>
        </w:numPr>
        <w:ind w:left="1078" w:hanging="936"/>
        <w:rPr>
          <w:rFonts w:ascii="宋体" w:hAnsi="宋体"/>
          <w:b/>
        </w:rPr>
      </w:pPr>
      <w:r>
        <w:rPr>
          <w:rFonts w:ascii="宋体" w:hAnsi="宋体" w:hint="eastAsia"/>
          <w:b/>
        </w:rPr>
        <w:t>2</w:t>
      </w:r>
      <w:r>
        <w:rPr>
          <w:rFonts w:ascii="宋体" w:hAnsi="宋体" w:hint="eastAsia"/>
          <w:b/>
        </w:rPr>
        <w:t>、场景分析</w:t>
      </w:r>
    </w:p>
    <w:p w14:paraId="4A2C44B8" w14:textId="77777777" w:rsidR="008B051E" w:rsidRDefault="004161F3">
      <w:pPr>
        <w:keepNext w:val="0"/>
        <w:ind w:firstLineChars="200" w:firstLine="400"/>
      </w:pPr>
      <w:r>
        <w:rPr>
          <w:rFonts w:cs="Arial" w:hint="eastAsia"/>
          <w:color w:val="0000FF"/>
          <w:kern w:val="2"/>
        </w:rPr>
        <w:t>NA</w:t>
      </w:r>
    </w:p>
    <w:p w14:paraId="1F5513CC" w14:textId="77777777" w:rsidR="008B051E" w:rsidRDefault="004161F3">
      <w:pPr>
        <w:pStyle w:val="4"/>
        <w:keepNext w:val="0"/>
        <w:widowControl w:val="0"/>
        <w:numPr>
          <w:ilvl w:val="3"/>
          <w:numId w:val="0"/>
        </w:numPr>
        <w:ind w:left="1078" w:hanging="936"/>
        <w:rPr>
          <w:rFonts w:ascii="宋体" w:hAnsi="宋体"/>
          <w:b/>
        </w:rPr>
      </w:pPr>
      <w:r>
        <w:rPr>
          <w:rFonts w:ascii="宋体" w:hAnsi="宋体" w:hint="eastAsia"/>
          <w:b/>
        </w:rPr>
        <w:t>3</w:t>
      </w:r>
      <w:r>
        <w:rPr>
          <w:rFonts w:ascii="宋体" w:hAnsi="宋体" w:hint="eastAsia"/>
          <w:b/>
        </w:rPr>
        <w:t>、特性测试对象分析</w:t>
      </w:r>
    </w:p>
    <w:p w14:paraId="1DE5417E" w14:textId="77777777" w:rsidR="008B051E" w:rsidRDefault="004161F3">
      <w:pPr>
        <w:keepNext w:val="0"/>
        <w:ind w:firstLineChars="200" w:firstLine="400"/>
        <w:rPr>
          <w:rFonts w:cs="Arial"/>
          <w:color w:val="0000FF"/>
          <w:kern w:val="2"/>
        </w:rPr>
      </w:pPr>
      <w:r>
        <w:rPr>
          <w:rFonts w:cs="Arial" w:hint="eastAsia"/>
          <w:color w:val="0000FF"/>
          <w:kern w:val="2"/>
        </w:rPr>
        <w:t>功能实现细节，可参考开发写的设计文档</w:t>
      </w:r>
    </w:p>
    <w:p w14:paraId="7F0E4414" w14:textId="77777777" w:rsidR="008B051E" w:rsidRDefault="004161F3">
      <w:pPr>
        <w:pStyle w:val="4"/>
        <w:keepNext w:val="0"/>
        <w:widowControl w:val="0"/>
        <w:numPr>
          <w:ilvl w:val="3"/>
          <w:numId w:val="0"/>
        </w:numPr>
        <w:ind w:left="1078" w:hanging="936"/>
        <w:rPr>
          <w:rFonts w:ascii="宋体" w:hAnsi="宋体"/>
          <w:b/>
        </w:rPr>
      </w:pPr>
      <w:r>
        <w:rPr>
          <w:rFonts w:ascii="宋体" w:hAnsi="宋体" w:hint="eastAsia"/>
          <w:b/>
        </w:rPr>
        <w:t>4</w:t>
      </w:r>
      <w:r>
        <w:rPr>
          <w:rFonts w:ascii="宋体" w:hAnsi="宋体" w:hint="eastAsia"/>
          <w:b/>
        </w:rPr>
        <w:t>、测试要点分析</w:t>
      </w:r>
    </w:p>
    <w:p w14:paraId="6156B424" w14:textId="77777777" w:rsidR="008B051E" w:rsidRDefault="004161F3">
      <w:pPr>
        <w:pStyle w:val="4"/>
        <w:keepNext w:val="0"/>
        <w:widowControl w:val="0"/>
        <w:tabs>
          <w:tab w:val="left" w:pos="425"/>
        </w:tabs>
        <w:adjustRightInd w:val="0"/>
        <w:spacing w:before="280" w:after="290"/>
        <w:ind w:left="425" w:firstLine="0"/>
      </w:pPr>
      <w:r>
        <w:rPr>
          <w:rFonts w:hint="eastAsia"/>
        </w:rPr>
        <w:t>1</w:t>
      </w:r>
      <w:r>
        <w:rPr>
          <w:rFonts w:hint="eastAsia"/>
        </w:rPr>
        <w:t>）接口测试</w:t>
      </w:r>
    </w:p>
    <w:p w14:paraId="5649B31A" w14:textId="77777777" w:rsidR="008B051E" w:rsidRDefault="004161F3">
      <w:pPr>
        <w:pStyle w:val="afc"/>
        <w:keepNext w:val="0"/>
        <w:tabs>
          <w:tab w:val="left" w:pos="432"/>
          <w:tab w:val="left" w:pos="567"/>
        </w:tabs>
        <w:ind w:left="256" w:firstLineChars="150" w:firstLine="300"/>
        <w:rPr>
          <w:rFonts w:ascii="Times New Roman" w:hAnsi="Times New Roman" w:cs="Times New Roman"/>
          <w:i w:val="0"/>
        </w:rPr>
      </w:pPr>
      <w:r>
        <w:rPr>
          <w:rFonts w:ascii="Times New Roman" w:hAnsi="Times New Roman" w:cs="Times New Roman" w:hint="eastAsia"/>
          <w:i w:val="0"/>
        </w:rPr>
        <w:t>指的就是接口的测试，包含了参数校验、正常流程类的验证、异常场景的验证等。</w:t>
      </w:r>
    </w:p>
    <w:p w14:paraId="6468C71B" w14:textId="77777777" w:rsidR="008B051E" w:rsidRDefault="004161F3">
      <w:pPr>
        <w:pStyle w:val="afc"/>
        <w:keepNext w:val="0"/>
        <w:tabs>
          <w:tab w:val="left" w:pos="432"/>
          <w:tab w:val="left" w:pos="567"/>
        </w:tabs>
        <w:ind w:left="256" w:firstLineChars="150" w:firstLine="300"/>
        <w:rPr>
          <w:rFonts w:ascii="Times New Roman" w:hAnsi="Times New Roman" w:cs="Times New Roman"/>
          <w:i w:val="0"/>
        </w:rPr>
      </w:pPr>
      <w:r>
        <w:rPr>
          <w:rFonts w:ascii="Times New Roman" w:hAnsi="Times New Roman" w:cs="Times New Roman" w:hint="eastAsia"/>
          <w:i w:val="0"/>
        </w:rPr>
        <w:t>备注里一般是</w:t>
      </w:r>
      <w:proofErr w:type="gramStart"/>
      <w:r>
        <w:rPr>
          <w:rFonts w:ascii="Times New Roman" w:hAnsi="Times New Roman" w:cs="Times New Roman" w:hint="eastAsia"/>
          <w:i w:val="0"/>
        </w:rPr>
        <w:t>指相关</w:t>
      </w:r>
      <w:proofErr w:type="gramEnd"/>
      <w:r>
        <w:rPr>
          <w:rFonts w:ascii="Times New Roman" w:hAnsi="Times New Roman" w:cs="Times New Roman" w:hint="eastAsia"/>
          <w:i w:val="0"/>
        </w:rPr>
        <w:t>的影响点的测试说明，如果有影响其他功能点或模块，一定要在备注里加以强调说明。</w:t>
      </w:r>
    </w:p>
    <w:tbl>
      <w:tblPr>
        <w:tblStyle w:val="af7"/>
        <w:tblW w:w="8522" w:type="dxa"/>
        <w:tblLayout w:type="fixed"/>
        <w:tblLook w:val="04A0" w:firstRow="1" w:lastRow="0" w:firstColumn="1" w:lastColumn="0" w:noHBand="0" w:noVBand="1"/>
      </w:tblPr>
      <w:tblGrid>
        <w:gridCol w:w="2130"/>
        <w:gridCol w:w="2130"/>
        <w:gridCol w:w="2131"/>
        <w:gridCol w:w="2131"/>
      </w:tblGrid>
      <w:tr w:rsidR="008B051E" w14:paraId="2EFC028F" w14:textId="77777777">
        <w:tc>
          <w:tcPr>
            <w:tcW w:w="2130" w:type="dxa"/>
          </w:tcPr>
          <w:p w14:paraId="22AB4EC5"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测试点</w:t>
            </w:r>
          </w:p>
        </w:tc>
        <w:tc>
          <w:tcPr>
            <w:tcW w:w="2130" w:type="dxa"/>
          </w:tcPr>
          <w:p w14:paraId="20F9ADFD"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名称描述</w:t>
            </w:r>
          </w:p>
        </w:tc>
        <w:tc>
          <w:tcPr>
            <w:tcW w:w="2131" w:type="dxa"/>
          </w:tcPr>
          <w:p w14:paraId="25949542"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测试检查点</w:t>
            </w:r>
          </w:p>
        </w:tc>
        <w:tc>
          <w:tcPr>
            <w:tcW w:w="2131" w:type="dxa"/>
          </w:tcPr>
          <w:p w14:paraId="502ED05B"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备注</w:t>
            </w:r>
          </w:p>
        </w:tc>
      </w:tr>
      <w:tr w:rsidR="008B051E" w14:paraId="19667C97" w14:textId="77777777">
        <w:tc>
          <w:tcPr>
            <w:tcW w:w="2130" w:type="dxa"/>
          </w:tcPr>
          <w:p w14:paraId="14FAF714"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参数校验</w:t>
            </w:r>
          </w:p>
        </w:tc>
        <w:tc>
          <w:tcPr>
            <w:tcW w:w="2130" w:type="dxa"/>
          </w:tcPr>
          <w:p w14:paraId="7AE5668C"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4D9BF01C"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725747B2"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56901B5F" w14:textId="77777777">
        <w:tc>
          <w:tcPr>
            <w:tcW w:w="2130" w:type="dxa"/>
          </w:tcPr>
          <w:p w14:paraId="0BC66953"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正常流程</w:t>
            </w:r>
          </w:p>
        </w:tc>
        <w:tc>
          <w:tcPr>
            <w:tcW w:w="2130" w:type="dxa"/>
          </w:tcPr>
          <w:p w14:paraId="55C35F08"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4321937E"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7A241D97"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39CD3A53" w14:textId="77777777">
        <w:tc>
          <w:tcPr>
            <w:tcW w:w="2130" w:type="dxa"/>
          </w:tcPr>
          <w:p w14:paraId="7176EC8B"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异常流程</w:t>
            </w:r>
          </w:p>
        </w:tc>
        <w:tc>
          <w:tcPr>
            <w:tcW w:w="2130" w:type="dxa"/>
          </w:tcPr>
          <w:p w14:paraId="7A5D72F3"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6E0FC830"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6E7FD9A3" w14:textId="77777777" w:rsidR="008B051E" w:rsidRDefault="008B051E">
            <w:pPr>
              <w:pStyle w:val="afc"/>
              <w:keepNext w:val="0"/>
              <w:ind w:firstLine="0"/>
              <w:rPr>
                <w:rFonts w:ascii="Times New Roman" w:hAnsi="Times New Roman" w:cs="Times New Roman"/>
                <w:i w:val="0"/>
                <w:kern w:val="0"/>
                <w:sz w:val="20"/>
                <w:szCs w:val="20"/>
              </w:rPr>
            </w:pPr>
          </w:p>
        </w:tc>
      </w:tr>
    </w:tbl>
    <w:p w14:paraId="11436297" w14:textId="77777777" w:rsidR="008B051E" w:rsidRDefault="004161F3">
      <w:pPr>
        <w:pStyle w:val="4"/>
        <w:keepNext w:val="0"/>
        <w:widowControl w:val="0"/>
        <w:tabs>
          <w:tab w:val="left" w:pos="425"/>
        </w:tabs>
        <w:adjustRightInd w:val="0"/>
        <w:spacing w:before="280" w:after="290"/>
        <w:ind w:left="425" w:firstLine="0"/>
      </w:pPr>
      <w:r>
        <w:rPr>
          <w:rFonts w:hint="eastAsia"/>
        </w:rPr>
        <w:lastRenderedPageBreak/>
        <w:t>2</w:t>
      </w:r>
      <w:r>
        <w:rPr>
          <w:rFonts w:hint="eastAsia"/>
        </w:rPr>
        <w:t>）配置相关测试</w:t>
      </w:r>
    </w:p>
    <w:p w14:paraId="6129E590" w14:textId="77777777" w:rsidR="008B051E" w:rsidRDefault="004161F3">
      <w:pPr>
        <w:pStyle w:val="afc"/>
        <w:keepNext w:val="0"/>
        <w:tabs>
          <w:tab w:val="left" w:pos="432"/>
          <w:tab w:val="left" w:pos="567"/>
        </w:tabs>
        <w:ind w:left="256" w:firstLineChars="150" w:firstLine="300"/>
        <w:rPr>
          <w:rFonts w:ascii="Times New Roman" w:hAnsi="Times New Roman" w:cs="Times New Roman"/>
          <w:i w:val="0"/>
        </w:rPr>
      </w:pPr>
      <w:r>
        <w:rPr>
          <w:rFonts w:ascii="Times New Roman" w:hAnsi="Times New Roman" w:cs="Times New Roman" w:hint="eastAsia"/>
          <w:i w:val="0"/>
        </w:rPr>
        <w:t>在本项目版本中，数据模块的测试都是配置相关的测试。</w:t>
      </w:r>
    </w:p>
    <w:p w14:paraId="1F58B3AF" w14:textId="77777777" w:rsidR="008B051E" w:rsidRDefault="004161F3">
      <w:pPr>
        <w:pStyle w:val="afc"/>
        <w:keepNext w:val="0"/>
        <w:numPr>
          <w:ilvl w:val="4"/>
          <w:numId w:val="3"/>
        </w:numPr>
        <w:rPr>
          <w:rFonts w:ascii="Times New Roman" w:hAnsi="Times New Roman" w:cs="Times New Roman"/>
          <w:i w:val="0"/>
        </w:rPr>
      </w:pPr>
      <w:r>
        <w:rPr>
          <w:rFonts w:ascii="Times New Roman" w:hAnsi="Times New Roman" w:cs="Times New Roman" w:hint="eastAsia"/>
          <w:i w:val="0"/>
        </w:rPr>
        <w:t>对配置项可以配置的每个值进行测试，如果有其他配置项对该配置项有约束，需要对多个配置项的值进行排列组合测试；</w:t>
      </w:r>
    </w:p>
    <w:p w14:paraId="28F20968" w14:textId="77777777" w:rsidR="008B051E" w:rsidRDefault="004161F3">
      <w:pPr>
        <w:pStyle w:val="afc"/>
        <w:keepNext w:val="0"/>
        <w:numPr>
          <w:ilvl w:val="4"/>
          <w:numId w:val="3"/>
        </w:numPr>
        <w:rPr>
          <w:rFonts w:ascii="Times New Roman" w:hAnsi="Times New Roman" w:cs="Times New Roman"/>
          <w:i w:val="0"/>
        </w:rPr>
      </w:pPr>
      <w:r>
        <w:rPr>
          <w:rFonts w:ascii="Times New Roman" w:hAnsi="Times New Roman" w:cs="Times New Roman" w:hint="eastAsia"/>
          <w:i w:val="0"/>
        </w:rPr>
        <w:t>配置项需要能够通过</w:t>
      </w:r>
      <w:r>
        <w:rPr>
          <w:rFonts w:ascii="Times New Roman" w:hAnsi="Times New Roman" w:cs="Times New Roman" w:hint="eastAsia"/>
          <w:i w:val="0"/>
        </w:rPr>
        <w:t>WEB</w:t>
      </w:r>
      <w:r>
        <w:rPr>
          <w:rFonts w:ascii="Times New Roman" w:hAnsi="Times New Roman" w:cs="Times New Roman" w:hint="eastAsia"/>
          <w:i w:val="0"/>
        </w:rPr>
        <w:t>管理页面进行实时的修改刷新生效，同时需要测试国际化资源维护功能；</w:t>
      </w:r>
    </w:p>
    <w:p w14:paraId="685FA389" w14:textId="77777777" w:rsidR="008B051E" w:rsidRDefault="004161F3">
      <w:pPr>
        <w:pStyle w:val="afc"/>
        <w:keepNext w:val="0"/>
        <w:numPr>
          <w:ilvl w:val="4"/>
          <w:numId w:val="3"/>
        </w:numPr>
        <w:rPr>
          <w:rFonts w:ascii="Times New Roman" w:hAnsi="Times New Roman" w:cs="Times New Roman"/>
          <w:i w:val="0"/>
        </w:rPr>
      </w:pPr>
      <w:r>
        <w:rPr>
          <w:rFonts w:ascii="Times New Roman" w:hAnsi="Times New Roman" w:cs="Times New Roman" w:hint="eastAsia"/>
          <w:i w:val="0"/>
        </w:rPr>
        <w:t>如果配置项涉及到对数据进行批量处理控制的，需要给出建议</w:t>
      </w:r>
      <w:proofErr w:type="gramStart"/>
      <w:r>
        <w:rPr>
          <w:rFonts w:ascii="Times New Roman" w:hAnsi="Times New Roman" w:cs="Times New Roman" w:hint="eastAsia"/>
          <w:i w:val="0"/>
        </w:rPr>
        <w:t>值或者</w:t>
      </w:r>
      <w:proofErr w:type="gramEnd"/>
      <w:r>
        <w:rPr>
          <w:rFonts w:ascii="Times New Roman" w:hAnsi="Times New Roman" w:cs="Times New Roman" w:hint="eastAsia"/>
          <w:i w:val="0"/>
        </w:rPr>
        <w:t>取值范围。</w:t>
      </w:r>
    </w:p>
    <w:tbl>
      <w:tblPr>
        <w:tblStyle w:val="af7"/>
        <w:tblW w:w="8522" w:type="dxa"/>
        <w:tblLayout w:type="fixed"/>
        <w:tblLook w:val="04A0" w:firstRow="1" w:lastRow="0" w:firstColumn="1" w:lastColumn="0" w:noHBand="0" w:noVBand="1"/>
      </w:tblPr>
      <w:tblGrid>
        <w:gridCol w:w="2130"/>
        <w:gridCol w:w="2130"/>
        <w:gridCol w:w="2131"/>
        <w:gridCol w:w="2131"/>
      </w:tblGrid>
      <w:tr w:rsidR="008B051E" w14:paraId="6E995988" w14:textId="77777777">
        <w:tc>
          <w:tcPr>
            <w:tcW w:w="2130" w:type="dxa"/>
          </w:tcPr>
          <w:p w14:paraId="3811A6EC"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测试点</w:t>
            </w:r>
          </w:p>
        </w:tc>
        <w:tc>
          <w:tcPr>
            <w:tcW w:w="2130" w:type="dxa"/>
          </w:tcPr>
          <w:p w14:paraId="183D71A5"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名称描述</w:t>
            </w:r>
          </w:p>
        </w:tc>
        <w:tc>
          <w:tcPr>
            <w:tcW w:w="2131" w:type="dxa"/>
          </w:tcPr>
          <w:p w14:paraId="083D8C7B"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测试检查点</w:t>
            </w:r>
          </w:p>
        </w:tc>
        <w:tc>
          <w:tcPr>
            <w:tcW w:w="2131" w:type="dxa"/>
          </w:tcPr>
          <w:p w14:paraId="3C42ED60"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备注</w:t>
            </w:r>
          </w:p>
        </w:tc>
      </w:tr>
      <w:tr w:rsidR="008B051E" w14:paraId="055057DC" w14:textId="77777777">
        <w:tc>
          <w:tcPr>
            <w:tcW w:w="2130" w:type="dxa"/>
          </w:tcPr>
          <w:p w14:paraId="0C0CB88F"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参数校验</w:t>
            </w:r>
          </w:p>
        </w:tc>
        <w:tc>
          <w:tcPr>
            <w:tcW w:w="2130" w:type="dxa"/>
          </w:tcPr>
          <w:p w14:paraId="5F110D0E"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2C2EBA63"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17B13BD0"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6323C901" w14:textId="77777777">
        <w:tc>
          <w:tcPr>
            <w:tcW w:w="2130" w:type="dxa"/>
          </w:tcPr>
          <w:p w14:paraId="7647365C"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正常流程</w:t>
            </w:r>
          </w:p>
        </w:tc>
        <w:tc>
          <w:tcPr>
            <w:tcW w:w="2130" w:type="dxa"/>
          </w:tcPr>
          <w:p w14:paraId="24FD6467"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28019C5C"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60D84033"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3E23C0A2" w14:textId="77777777">
        <w:tc>
          <w:tcPr>
            <w:tcW w:w="2130" w:type="dxa"/>
          </w:tcPr>
          <w:p w14:paraId="6EE31B74"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异常流程</w:t>
            </w:r>
          </w:p>
        </w:tc>
        <w:tc>
          <w:tcPr>
            <w:tcW w:w="2130" w:type="dxa"/>
          </w:tcPr>
          <w:p w14:paraId="19A12728"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5667E04E"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6A14E1B5" w14:textId="77777777" w:rsidR="008B051E" w:rsidRDefault="008B051E">
            <w:pPr>
              <w:pStyle w:val="afc"/>
              <w:keepNext w:val="0"/>
              <w:ind w:firstLine="0"/>
              <w:rPr>
                <w:rFonts w:ascii="Times New Roman" w:hAnsi="Times New Roman" w:cs="Times New Roman"/>
                <w:i w:val="0"/>
                <w:kern w:val="0"/>
                <w:sz w:val="20"/>
                <w:szCs w:val="20"/>
              </w:rPr>
            </w:pPr>
          </w:p>
        </w:tc>
      </w:tr>
    </w:tbl>
    <w:p w14:paraId="7CA1E58F" w14:textId="77777777" w:rsidR="008B051E" w:rsidRDefault="008B051E">
      <w:pPr>
        <w:pStyle w:val="afc"/>
        <w:keepNext w:val="0"/>
        <w:numPr>
          <w:ilvl w:val="4"/>
          <w:numId w:val="3"/>
        </w:numPr>
        <w:rPr>
          <w:rFonts w:ascii="Times New Roman" w:hAnsi="Times New Roman" w:cs="Times New Roman"/>
          <w:i w:val="0"/>
        </w:rPr>
      </w:pPr>
    </w:p>
    <w:p w14:paraId="69F08F90" w14:textId="77777777" w:rsidR="008B051E" w:rsidRDefault="004161F3">
      <w:pPr>
        <w:pStyle w:val="4"/>
        <w:keepNext w:val="0"/>
        <w:widowControl w:val="0"/>
        <w:tabs>
          <w:tab w:val="left" w:pos="425"/>
        </w:tabs>
        <w:adjustRightInd w:val="0"/>
        <w:spacing w:before="280" w:after="290"/>
        <w:ind w:left="425" w:firstLine="0"/>
      </w:pPr>
      <w:r>
        <w:rPr>
          <w:rFonts w:hint="eastAsia"/>
        </w:rPr>
        <w:t>3</w:t>
      </w:r>
      <w:r>
        <w:rPr>
          <w:rFonts w:hint="eastAsia"/>
        </w:rPr>
        <w:t>）功能测试</w:t>
      </w:r>
    </w:p>
    <w:p w14:paraId="4CC087D0" w14:textId="77777777" w:rsidR="008B051E" w:rsidRDefault="004161F3">
      <w:pPr>
        <w:pStyle w:val="afc"/>
        <w:keepNext w:val="0"/>
        <w:tabs>
          <w:tab w:val="left" w:pos="432"/>
          <w:tab w:val="left" w:pos="567"/>
        </w:tabs>
        <w:ind w:left="256" w:firstLineChars="150" w:firstLine="300"/>
        <w:rPr>
          <w:rFonts w:ascii="Times New Roman" w:hAnsi="Times New Roman" w:cs="Times New Roman"/>
          <w:i w:val="0"/>
        </w:rPr>
      </w:pPr>
      <w:r>
        <w:rPr>
          <w:rFonts w:ascii="Times New Roman" w:hAnsi="Times New Roman" w:cs="Times New Roman" w:hint="eastAsia"/>
          <w:i w:val="0"/>
        </w:rPr>
        <w:t>界面测试：界面上变化的测试</w:t>
      </w:r>
    </w:p>
    <w:p w14:paraId="1127241C" w14:textId="77777777" w:rsidR="008B051E" w:rsidRDefault="004161F3">
      <w:pPr>
        <w:pStyle w:val="afc"/>
        <w:keepNext w:val="0"/>
        <w:tabs>
          <w:tab w:val="left" w:pos="432"/>
          <w:tab w:val="left" w:pos="567"/>
        </w:tabs>
        <w:ind w:left="256" w:firstLineChars="150" w:firstLine="300"/>
        <w:rPr>
          <w:rFonts w:ascii="Times New Roman" w:hAnsi="Times New Roman" w:cs="Times New Roman"/>
          <w:color w:val="800080"/>
        </w:rPr>
      </w:pPr>
      <w:r>
        <w:rPr>
          <w:rFonts w:ascii="Times New Roman" w:hAnsi="Times New Roman" w:cs="Times New Roman" w:hint="eastAsia"/>
          <w:i w:val="0"/>
        </w:rPr>
        <w:t>正常功能的验证：包含</w:t>
      </w:r>
      <w:proofErr w:type="gramStart"/>
      <w:r>
        <w:rPr>
          <w:rFonts w:ascii="Times New Roman" w:hAnsi="Times New Roman" w:cs="Times New Roman" w:hint="eastAsia"/>
          <w:i w:val="0"/>
        </w:rPr>
        <w:t>增删改查的</w:t>
      </w:r>
      <w:proofErr w:type="gramEnd"/>
      <w:r>
        <w:rPr>
          <w:rFonts w:ascii="Times New Roman" w:hAnsi="Times New Roman" w:cs="Times New Roman" w:hint="eastAsia"/>
          <w:i w:val="0"/>
        </w:rPr>
        <w:t>正常流程类功能的验证</w:t>
      </w:r>
      <w:r>
        <w:rPr>
          <w:rFonts w:ascii="Times New Roman" w:hAnsi="Times New Roman" w:cs="Times New Roman"/>
          <w:color w:val="800080"/>
        </w:rPr>
        <w:t xml:space="preserve"> </w:t>
      </w:r>
    </w:p>
    <w:p w14:paraId="25A10F14" w14:textId="77777777" w:rsidR="008B051E" w:rsidRDefault="004161F3">
      <w:pPr>
        <w:pStyle w:val="afc"/>
        <w:keepNext w:val="0"/>
        <w:tabs>
          <w:tab w:val="left" w:pos="432"/>
          <w:tab w:val="left" w:pos="567"/>
        </w:tabs>
        <w:ind w:left="256" w:firstLineChars="150" w:firstLine="300"/>
        <w:rPr>
          <w:rFonts w:ascii="Times New Roman" w:hAnsi="Times New Roman" w:cs="Times New Roman"/>
          <w:i w:val="0"/>
        </w:rPr>
      </w:pPr>
      <w:r>
        <w:rPr>
          <w:rFonts w:ascii="Times New Roman" w:hAnsi="Times New Roman" w:cs="Times New Roman" w:hint="eastAsia"/>
          <w:i w:val="0"/>
        </w:rPr>
        <w:t>异常功能的验证：异常场景时的功能验证</w:t>
      </w:r>
    </w:p>
    <w:tbl>
      <w:tblPr>
        <w:tblStyle w:val="af7"/>
        <w:tblW w:w="8522" w:type="dxa"/>
        <w:tblLayout w:type="fixed"/>
        <w:tblLook w:val="04A0" w:firstRow="1" w:lastRow="0" w:firstColumn="1" w:lastColumn="0" w:noHBand="0" w:noVBand="1"/>
      </w:tblPr>
      <w:tblGrid>
        <w:gridCol w:w="2130"/>
        <w:gridCol w:w="2130"/>
        <w:gridCol w:w="2131"/>
        <w:gridCol w:w="2131"/>
      </w:tblGrid>
      <w:tr w:rsidR="008B051E" w14:paraId="21D17AAB" w14:textId="77777777">
        <w:tc>
          <w:tcPr>
            <w:tcW w:w="2130" w:type="dxa"/>
          </w:tcPr>
          <w:p w14:paraId="2ECC41FE"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测试点</w:t>
            </w:r>
          </w:p>
        </w:tc>
        <w:tc>
          <w:tcPr>
            <w:tcW w:w="2130" w:type="dxa"/>
          </w:tcPr>
          <w:p w14:paraId="6D0C6AF0"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名称描述</w:t>
            </w:r>
          </w:p>
        </w:tc>
        <w:tc>
          <w:tcPr>
            <w:tcW w:w="2131" w:type="dxa"/>
          </w:tcPr>
          <w:p w14:paraId="106F65D6"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测试检查点</w:t>
            </w:r>
          </w:p>
        </w:tc>
        <w:tc>
          <w:tcPr>
            <w:tcW w:w="2131" w:type="dxa"/>
          </w:tcPr>
          <w:p w14:paraId="1CA284E8"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备注</w:t>
            </w:r>
          </w:p>
        </w:tc>
      </w:tr>
      <w:tr w:rsidR="008B051E" w14:paraId="3EB931FD" w14:textId="77777777">
        <w:tc>
          <w:tcPr>
            <w:tcW w:w="2130" w:type="dxa"/>
          </w:tcPr>
          <w:p w14:paraId="7C5BC969"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界面测试</w:t>
            </w:r>
          </w:p>
        </w:tc>
        <w:tc>
          <w:tcPr>
            <w:tcW w:w="2130" w:type="dxa"/>
          </w:tcPr>
          <w:p w14:paraId="684AB26F"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14AC3EBE"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2EEFC083"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26EBD3A2" w14:textId="77777777">
        <w:tc>
          <w:tcPr>
            <w:tcW w:w="2130" w:type="dxa"/>
          </w:tcPr>
          <w:p w14:paraId="61BF8CED"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参数校验</w:t>
            </w:r>
          </w:p>
        </w:tc>
        <w:tc>
          <w:tcPr>
            <w:tcW w:w="2130" w:type="dxa"/>
          </w:tcPr>
          <w:p w14:paraId="0C8E4E05"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4A53DB33"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0E0D1503"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0A10462F" w14:textId="77777777">
        <w:tc>
          <w:tcPr>
            <w:tcW w:w="2130" w:type="dxa"/>
          </w:tcPr>
          <w:p w14:paraId="4022A287"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正常功能</w:t>
            </w:r>
          </w:p>
        </w:tc>
        <w:tc>
          <w:tcPr>
            <w:tcW w:w="2130" w:type="dxa"/>
          </w:tcPr>
          <w:p w14:paraId="0BC1E31F"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2832DA14"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41E5057C"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6E29C24C" w14:textId="77777777">
        <w:tc>
          <w:tcPr>
            <w:tcW w:w="2130" w:type="dxa"/>
          </w:tcPr>
          <w:p w14:paraId="2D612E46"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异常功能</w:t>
            </w:r>
          </w:p>
        </w:tc>
        <w:tc>
          <w:tcPr>
            <w:tcW w:w="2130" w:type="dxa"/>
          </w:tcPr>
          <w:p w14:paraId="04390BED"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1B8B2412"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43F37705" w14:textId="77777777" w:rsidR="008B051E" w:rsidRDefault="008B051E">
            <w:pPr>
              <w:pStyle w:val="afc"/>
              <w:keepNext w:val="0"/>
              <w:ind w:firstLine="0"/>
              <w:rPr>
                <w:rFonts w:ascii="Times New Roman" w:hAnsi="Times New Roman" w:cs="Times New Roman"/>
                <w:i w:val="0"/>
                <w:kern w:val="0"/>
                <w:sz w:val="20"/>
                <w:szCs w:val="20"/>
              </w:rPr>
            </w:pPr>
          </w:p>
        </w:tc>
      </w:tr>
    </w:tbl>
    <w:p w14:paraId="530FC263" w14:textId="77777777" w:rsidR="008B051E" w:rsidRDefault="008B051E">
      <w:pPr>
        <w:pStyle w:val="afc"/>
        <w:keepNext w:val="0"/>
        <w:ind w:firstLine="0"/>
        <w:rPr>
          <w:rFonts w:ascii="Times New Roman" w:hAnsi="Times New Roman" w:cs="Times New Roman"/>
          <w:i w:val="0"/>
          <w:color w:val="800080"/>
        </w:rPr>
      </w:pPr>
    </w:p>
    <w:p w14:paraId="1EA135A5" w14:textId="77777777" w:rsidR="008B051E" w:rsidRDefault="004161F3">
      <w:pPr>
        <w:pStyle w:val="4"/>
        <w:keepNext w:val="0"/>
        <w:widowControl w:val="0"/>
        <w:tabs>
          <w:tab w:val="left" w:pos="425"/>
        </w:tabs>
        <w:adjustRightInd w:val="0"/>
        <w:spacing w:before="280" w:after="290"/>
        <w:ind w:left="425" w:firstLine="0"/>
      </w:pPr>
      <w:r>
        <w:rPr>
          <w:rFonts w:hint="eastAsia"/>
        </w:rPr>
        <w:t>4</w:t>
      </w:r>
      <w:r>
        <w:rPr>
          <w:rFonts w:hint="eastAsia"/>
        </w:rPr>
        <w:t>）安全相关测试</w:t>
      </w:r>
    </w:p>
    <w:p w14:paraId="2993C113" w14:textId="77777777" w:rsidR="008B051E" w:rsidRDefault="004161F3">
      <w:pPr>
        <w:pStyle w:val="afc"/>
        <w:keepNext w:val="0"/>
        <w:tabs>
          <w:tab w:val="left" w:pos="432"/>
          <w:tab w:val="left" w:pos="567"/>
        </w:tabs>
        <w:ind w:left="256" w:firstLineChars="150" w:firstLine="300"/>
        <w:rPr>
          <w:rFonts w:ascii="Times New Roman" w:hAnsi="Times New Roman" w:cs="Times New Roman"/>
          <w:i w:val="0"/>
        </w:rPr>
      </w:pPr>
      <w:r>
        <w:rPr>
          <w:rFonts w:ascii="Times New Roman" w:hAnsi="Times New Roman" w:cs="Times New Roman" w:hint="eastAsia"/>
          <w:i w:val="0"/>
        </w:rPr>
        <w:t>后台日志打印信息中不要出现密码明文，对于密码等敏感信息需要考虑加密，例如配置文件、数据库中存储的密码，需要考虑进行加密存储。</w:t>
      </w:r>
    </w:p>
    <w:p w14:paraId="2462D058" w14:textId="77777777" w:rsidR="008B051E" w:rsidRDefault="004161F3">
      <w:pPr>
        <w:pStyle w:val="afc"/>
        <w:keepNext w:val="0"/>
        <w:tabs>
          <w:tab w:val="left" w:pos="432"/>
          <w:tab w:val="left" w:pos="567"/>
        </w:tabs>
        <w:ind w:left="256" w:firstLineChars="150" w:firstLine="300"/>
        <w:rPr>
          <w:rFonts w:ascii="Times New Roman" w:hAnsi="Times New Roman" w:cs="Times New Roman"/>
          <w:i w:val="0"/>
        </w:rPr>
      </w:pPr>
      <w:r>
        <w:rPr>
          <w:rFonts w:ascii="Times New Roman" w:hAnsi="Times New Roman" w:cs="Times New Roman" w:hint="eastAsia"/>
          <w:i w:val="0"/>
        </w:rPr>
        <w:t>还包括截取报文后篡改请求参数、病毒攻击、数据库攻击等</w:t>
      </w:r>
    </w:p>
    <w:tbl>
      <w:tblPr>
        <w:tblStyle w:val="af7"/>
        <w:tblW w:w="6392" w:type="dxa"/>
        <w:jc w:val="center"/>
        <w:tblLayout w:type="fixed"/>
        <w:tblLook w:val="04A0" w:firstRow="1" w:lastRow="0" w:firstColumn="1" w:lastColumn="0" w:noHBand="0" w:noVBand="1"/>
      </w:tblPr>
      <w:tblGrid>
        <w:gridCol w:w="2130"/>
        <w:gridCol w:w="2131"/>
        <w:gridCol w:w="2131"/>
      </w:tblGrid>
      <w:tr w:rsidR="008B051E" w14:paraId="725EF5A3" w14:textId="77777777">
        <w:trPr>
          <w:jc w:val="center"/>
        </w:trPr>
        <w:tc>
          <w:tcPr>
            <w:tcW w:w="2130" w:type="dxa"/>
          </w:tcPr>
          <w:p w14:paraId="7DDF7CA8"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名称描述</w:t>
            </w:r>
          </w:p>
        </w:tc>
        <w:tc>
          <w:tcPr>
            <w:tcW w:w="2131" w:type="dxa"/>
          </w:tcPr>
          <w:p w14:paraId="01BE3E2F"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测试检查点</w:t>
            </w:r>
          </w:p>
        </w:tc>
        <w:tc>
          <w:tcPr>
            <w:tcW w:w="2131" w:type="dxa"/>
          </w:tcPr>
          <w:p w14:paraId="7A643C01"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备注</w:t>
            </w:r>
          </w:p>
        </w:tc>
      </w:tr>
      <w:tr w:rsidR="008B051E" w14:paraId="5BEA148C" w14:textId="77777777">
        <w:trPr>
          <w:jc w:val="center"/>
        </w:trPr>
        <w:tc>
          <w:tcPr>
            <w:tcW w:w="2130" w:type="dxa"/>
          </w:tcPr>
          <w:p w14:paraId="40026820"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37615B7B"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2CFF5EF1"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0CA643CD" w14:textId="77777777">
        <w:trPr>
          <w:jc w:val="center"/>
        </w:trPr>
        <w:tc>
          <w:tcPr>
            <w:tcW w:w="2130" w:type="dxa"/>
          </w:tcPr>
          <w:p w14:paraId="3E232643"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657FA54A"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6CF4F6A0"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6152045F" w14:textId="77777777">
        <w:trPr>
          <w:jc w:val="center"/>
        </w:trPr>
        <w:tc>
          <w:tcPr>
            <w:tcW w:w="2130" w:type="dxa"/>
          </w:tcPr>
          <w:p w14:paraId="6183C3B2"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16F774A9"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2E432793"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5604E9A5" w14:textId="77777777">
        <w:trPr>
          <w:jc w:val="center"/>
        </w:trPr>
        <w:tc>
          <w:tcPr>
            <w:tcW w:w="2130" w:type="dxa"/>
          </w:tcPr>
          <w:p w14:paraId="227EA5C7"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6FAA8108"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7B250384" w14:textId="77777777" w:rsidR="008B051E" w:rsidRDefault="008B051E">
            <w:pPr>
              <w:pStyle w:val="afc"/>
              <w:keepNext w:val="0"/>
              <w:ind w:firstLine="0"/>
              <w:rPr>
                <w:rFonts w:ascii="Times New Roman" w:hAnsi="Times New Roman" w:cs="Times New Roman"/>
                <w:i w:val="0"/>
                <w:kern w:val="0"/>
                <w:sz w:val="20"/>
                <w:szCs w:val="20"/>
              </w:rPr>
            </w:pPr>
          </w:p>
        </w:tc>
      </w:tr>
    </w:tbl>
    <w:p w14:paraId="1584412D" w14:textId="77777777" w:rsidR="008B051E" w:rsidRDefault="004161F3">
      <w:pPr>
        <w:pStyle w:val="4"/>
        <w:keepNext w:val="0"/>
        <w:widowControl w:val="0"/>
        <w:tabs>
          <w:tab w:val="left" w:pos="425"/>
        </w:tabs>
        <w:adjustRightInd w:val="0"/>
        <w:spacing w:before="280" w:after="290"/>
        <w:ind w:left="425" w:firstLine="0"/>
      </w:pPr>
      <w:r>
        <w:rPr>
          <w:rFonts w:hint="eastAsia"/>
        </w:rPr>
        <w:t>5</w:t>
      </w:r>
      <w:r>
        <w:rPr>
          <w:rFonts w:hint="eastAsia"/>
        </w:rPr>
        <w:t>）性能测试</w:t>
      </w:r>
    </w:p>
    <w:p w14:paraId="0DC513D9" w14:textId="77777777" w:rsidR="008B051E" w:rsidRDefault="004161F3">
      <w:pPr>
        <w:keepNext w:val="0"/>
        <w:spacing w:before="20" w:after="20"/>
        <w:ind w:right="80" w:firstLine="435"/>
        <w:rPr>
          <w:color w:val="0000FF"/>
        </w:rPr>
      </w:pPr>
      <w:r>
        <w:rPr>
          <w:rFonts w:hint="eastAsia"/>
          <w:color w:val="0000FF"/>
        </w:rPr>
        <w:t>1</w:t>
      </w:r>
      <w:r>
        <w:rPr>
          <w:rFonts w:hint="eastAsia"/>
          <w:color w:val="0000FF"/>
        </w:rPr>
        <w:t>）对于功能需要频繁使用或者功能很重要并且涉及的数据量比较大的功能，需要考虑性能测试，性能测试需要</w:t>
      </w:r>
      <w:proofErr w:type="gramStart"/>
      <w:r>
        <w:rPr>
          <w:rFonts w:hint="eastAsia"/>
          <w:color w:val="0000FF"/>
        </w:rPr>
        <w:t>考虑现网的</w:t>
      </w:r>
      <w:proofErr w:type="gramEnd"/>
      <w:r>
        <w:rPr>
          <w:rFonts w:hint="eastAsia"/>
          <w:color w:val="0000FF"/>
        </w:rPr>
        <w:t>数据分布，寻找合理的数据模型进行性能测试</w:t>
      </w:r>
      <w:r>
        <w:rPr>
          <w:rFonts w:hint="eastAsia"/>
          <w:color w:val="0000FF"/>
        </w:rPr>
        <w:t>,</w:t>
      </w:r>
      <w:r>
        <w:rPr>
          <w:rFonts w:hint="eastAsia"/>
          <w:color w:val="0000FF"/>
        </w:rPr>
        <w:t>。一般来说，系统中需要考虑性能测试的有：开销户、计费、定时任务、</w:t>
      </w:r>
      <w:r>
        <w:rPr>
          <w:color w:val="0000FF"/>
        </w:rPr>
        <w:t>JOB</w:t>
      </w:r>
      <w:r>
        <w:rPr>
          <w:rFonts w:hint="eastAsia"/>
          <w:color w:val="0000FF"/>
        </w:rPr>
        <w:t>、订购和设置铃音资源。对于其它功能，需要根据其可能涉及的数据量大小、接口被调用次数，来确定是否会对性能测试造成影响。</w:t>
      </w:r>
    </w:p>
    <w:p w14:paraId="5C971DA8" w14:textId="77777777" w:rsidR="008B051E" w:rsidRDefault="004161F3">
      <w:pPr>
        <w:keepNext w:val="0"/>
        <w:spacing w:before="20" w:after="20"/>
        <w:ind w:right="80" w:firstLine="435"/>
        <w:rPr>
          <w:color w:val="0000FF"/>
        </w:rPr>
      </w:pPr>
      <w:r>
        <w:rPr>
          <w:rFonts w:hint="eastAsia"/>
          <w:color w:val="0000FF"/>
        </w:rPr>
        <w:t>2</w:t>
      </w:r>
      <w:r>
        <w:rPr>
          <w:rFonts w:hint="eastAsia"/>
          <w:color w:val="0000FF"/>
        </w:rPr>
        <w:t>）在大数据量下进行功能测试，测试循环处理逻辑；</w:t>
      </w:r>
    </w:p>
    <w:p w14:paraId="2C59AE38" w14:textId="77777777" w:rsidR="008B051E" w:rsidRDefault="004161F3">
      <w:pPr>
        <w:keepNext w:val="0"/>
        <w:spacing w:before="20" w:after="20"/>
        <w:ind w:right="80" w:firstLine="435"/>
        <w:rPr>
          <w:color w:val="0000FF"/>
        </w:rPr>
      </w:pPr>
      <w:r>
        <w:rPr>
          <w:rFonts w:hint="eastAsia"/>
          <w:color w:val="0000FF"/>
        </w:rPr>
        <w:lastRenderedPageBreak/>
        <w:t>3</w:t>
      </w:r>
      <w:r>
        <w:rPr>
          <w:rFonts w:hint="eastAsia"/>
          <w:color w:val="0000FF"/>
        </w:rPr>
        <w:t>）对功能进行压力测试。</w:t>
      </w:r>
    </w:p>
    <w:p w14:paraId="077D5B4F" w14:textId="77777777" w:rsidR="008B051E" w:rsidRDefault="004161F3">
      <w:pPr>
        <w:keepNext w:val="0"/>
        <w:spacing w:before="20" w:after="20"/>
        <w:ind w:right="80" w:firstLine="435"/>
        <w:rPr>
          <w:color w:val="0000FF"/>
        </w:rPr>
      </w:pPr>
      <w:r>
        <w:rPr>
          <w:rFonts w:hint="eastAsia"/>
          <w:color w:val="0000FF"/>
        </w:rPr>
        <w:t>4</w:t>
      </w:r>
      <w:r>
        <w:rPr>
          <w:rFonts w:hint="eastAsia"/>
          <w:color w:val="0000FF"/>
        </w:rPr>
        <w:t>）长时间稳定性测试</w:t>
      </w:r>
    </w:p>
    <w:tbl>
      <w:tblPr>
        <w:tblStyle w:val="af7"/>
        <w:tblW w:w="6392" w:type="dxa"/>
        <w:jc w:val="center"/>
        <w:tblLayout w:type="fixed"/>
        <w:tblLook w:val="04A0" w:firstRow="1" w:lastRow="0" w:firstColumn="1" w:lastColumn="0" w:noHBand="0" w:noVBand="1"/>
      </w:tblPr>
      <w:tblGrid>
        <w:gridCol w:w="2130"/>
        <w:gridCol w:w="2131"/>
        <w:gridCol w:w="2131"/>
      </w:tblGrid>
      <w:tr w:rsidR="008B051E" w14:paraId="244AA383" w14:textId="77777777">
        <w:trPr>
          <w:jc w:val="center"/>
        </w:trPr>
        <w:tc>
          <w:tcPr>
            <w:tcW w:w="2130" w:type="dxa"/>
          </w:tcPr>
          <w:p w14:paraId="6F24ABAE"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名称描述</w:t>
            </w:r>
          </w:p>
        </w:tc>
        <w:tc>
          <w:tcPr>
            <w:tcW w:w="2131" w:type="dxa"/>
          </w:tcPr>
          <w:p w14:paraId="6CDB2513"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测试检查点</w:t>
            </w:r>
          </w:p>
        </w:tc>
        <w:tc>
          <w:tcPr>
            <w:tcW w:w="2131" w:type="dxa"/>
          </w:tcPr>
          <w:p w14:paraId="2E2A3547" w14:textId="77777777" w:rsidR="008B051E" w:rsidRDefault="004161F3">
            <w:pPr>
              <w:pStyle w:val="afc"/>
              <w:keepNext w:val="0"/>
              <w:ind w:firstLine="0"/>
              <w:rPr>
                <w:rFonts w:ascii="Times New Roman" w:hAnsi="Times New Roman" w:cs="Times New Roman"/>
                <w:i w:val="0"/>
                <w:kern w:val="0"/>
                <w:sz w:val="20"/>
                <w:szCs w:val="20"/>
              </w:rPr>
            </w:pPr>
            <w:r>
              <w:rPr>
                <w:rFonts w:ascii="Times New Roman" w:hAnsi="Times New Roman" w:cs="Times New Roman" w:hint="eastAsia"/>
                <w:i w:val="0"/>
                <w:kern w:val="0"/>
                <w:sz w:val="20"/>
                <w:szCs w:val="20"/>
              </w:rPr>
              <w:t>备注</w:t>
            </w:r>
          </w:p>
        </w:tc>
      </w:tr>
      <w:tr w:rsidR="008B051E" w14:paraId="49DC9387" w14:textId="77777777">
        <w:trPr>
          <w:jc w:val="center"/>
        </w:trPr>
        <w:tc>
          <w:tcPr>
            <w:tcW w:w="2130" w:type="dxa"/>
          </w:tcPr>
          <w:p w14:paraId="5E6F8D56"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788E17A5"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7E2E1B5C"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5368646F" w14:textId="77777777">
        <w:trPr>
          <w:jc w:val="center"/>
        </w:trPr>
        <w:tc>
          <w:tcPr>
            <w:tcW w:w="2130" w:type="dxa"/>
          </w:tcPr>
          <w:p w14:paraId="2E148CAB"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656541CD"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789A52D3"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449063B9" w14:textId="77777777">
        <w:trPr>
          <w:jc w:val="center"/>
        </w:trPr>
        <w:tc>
          <w:tcPr>
            <w:tcW w:w="2130" w:type="dxa"/>
          </w:tcPr>
          <w:p w14:paraId="66E1D2DC"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00632847"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770CE3E9" w14:textId="77777777" w:rsidR="008B051E" w:rsidRDefault="008B051E">
            <w:pPr>
              <w:pStyle w:val="afc"/>
              <w:keepNext w:val="0"/>
              <w:ind w:firstLine="0"/>
              <w:rPr>
                <w:rFonts w:ascii="Times New Roman" w:hAnsi="Times New Roman" w:cs="Times New Roman"/>
                <w:i w:val="0"/>
                <w:kern w:val="0"/>
                <w:sz w:val="20"/>
                <w:szCs w:val="20"/>
              </w:rPr>
            </w:pPr>
          </w:p>
        </w:tc>
      </w:tr>
      <w:tr w:rsidR="008B051E" w14:paraId="50296EC1" w14:textId="77777777">
        <w:trPr>
          <w:jc w:val="center"/>
        </w:trPr>
        <w:tc>
          <w:tcPr>
            <w:tcW w:w="2130" w:type="dxa"/>
          </w:tcPr>
          <w:p w14:paraId="724E7EA7"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485DD3B0" w14:textId="77777777" w:rsidR="008B051E" w:rsidRDefault="008B051E">
            <w:pPr>
              <w:pStyle w:val="afc"/>
              <w:keepNext w:val="0"/>
              <w:ind w:firstLine="0"/>
              <w:rPr>
                <w:rFonts w:ascii="Times New Roman" w:hAnsi="Times New Roman" w:cs="Times New Roman"/>
                <w:i w:val="0"/>
                <w:kern w:val="0"/>
                <w:sz w:val="20"/>
                <w:szCs w:val="20"/>
              </w:rPr>
            </w:pPr>
          </w:p>
        </w:tc>
        <w:tc>
          <w:tcPr>
            <w:tcW w:w="2131" w:type="dxa"/>
          </w:tcPr>
          <w:p w14:paraId="528EED10" w14:textId="77777777" w:rsidR="008B051E" w:rsidRDefault="008B051E">
            <w:pPr>
              <w:pStyle w:val="afc"/>
              <w:keepNext w:val="0"/>
              <w:ind w:firstLine="0"/>
              <w:rPr>
                <w:rFonts w:ascii="Times New Roman" w:hAnsi="Times New Roman" w:cs="Times New Roman"/>
                <w:i w:val="0"/>
                <w:kern w:val="0"/>
                <w:sz w:val="20"/>
                <w:szCs w:val="20"/>
              </w:rPr>
            </w:pPr>
          </w:p>
        </w:tc>
      </w:tr>
    </w:tbl>
    <w:p w14:paraId="608ACA30" w14:textId="77777777" w:rsidR="008B051E" w:rsidRDefault="008B051E">
      <w:pPr>
        <w:keepNext w:val="0"/>
        <w:spacing w:before="20" w:after="20"/>
        <w:ind w:right="80" w:firstLine="435"/>
        <w:rPr>
          <w:color w:val="0000FF"/>
        </w:rPr>
      </w:pPr>
    </w:p>
    <w:p w14:paraId="477B78BE" w14:textId="77777777" w:rsidR="008B051E" w:rsidRDefault="004161F3">
      <w:pPr>
        <w:pStyle w:val="4"/>
        <w:keepNext w:val="0"/>
        <w:widowControl w:val="0"/>
        <w:tabs>
          <w:tab w:val="left" w:pos="425"/>
        </w:tabs>
        <w:adjustRightInd w:val="0"/>
        <w:spacing w:before="280" w:after="290"/>
        <w:ind w:left="425" w:firstLine="0"/>
      </w:pPr>
      <w:r>
        <w:rPr>
          <w:rFonts w:hint="eastAsia"/>
        </w:rPr>
        <w:t>6</w:t>
      </w:r>
      <w:r>
        <w:rPr>
          <w:rFonts w:hint="eastAsia"/>
        </w:rPr>
        <w:t>）可服务性测试</w:t>
      </w:r>
    </w:p>
    <w:p w14:paraId="66D3DAAD" w14:textId="77777777" w:rsidR="008B051E" w:rsidRDefault="004161F3">
      <w:pPr>
        <w:keepNext w:val="0"/>
        <w:spacing w:before="20" w:after="20"/>
        <w:ind w:right="80" w:firstLine="435"/>
        <w:rPr>
          <w:color w:val="0000FF"/>
        </w:rPr>
      </w:pPr>
      <w:r>
        <w:rPr>
          <w:rFonts w:hint="eastAsia"/>
          <w:color w:val="0000FF"/>
        </w:rPr>
        <w:t>1</w:t>
      </w:r>
      <w:r>
        <w:rPr>
          <w:rFonts w:hint="eastAsia"/>
          <w:color w:val="0000FF"/>
        </w:rPr>
        <w:t>）操作体验、易用性</w:t>
      </w:r>
    </w:p>
    <w:p w14:paraId="68790DE4" w14:textId="77777777" w:rsidR="008B051E" w:rsidRDefault="004161F3">
      <w:pPr>
        <w:pStyle w:val="4"/>
        <w:keepNext w:val="0"/>
        <w:widowControl w:val="0"/>
        <w:tabs>
          <w:tab w:val="left" w:pos="425"/>
        </w:tabs>
        <w:adjustRightInd w:val="0"/>
        <w:spacing w:before="280" w:after="290"/>
        <w:ind w:left="425" w:firstLine="0"/>
      </w:pPr>
      <w:r>
        <w:rPr>
          <w:rFonts w:hint="eastAsia"/>
        </w:rPr>
        <w:t>7</w:t>
      </w:r>
      <w:r>
        <w:rPr>
          <w:rFonts w:hint="eastAsia"/>
        </w:rPr>
        <w:t>）兼容性测试</w:t>
      </w:r>
    </w:p>
    <w:p w14:paraId="0716C504" w14:textId="77777777" w:rsidR="008B051E" w:rsidRDefault="004161F3">
      <w:pPr>
        <w:keepNext w:val="0"/>
        <w:spacing w:before="20" w:after="20"/>
        <w:ind w:right="80" w:firstLine="435"/>
        <w:rPr>
          <w:color w:val="0000FF"/>
        </w:rPr>
      </w:pPr>
      <w:r>
        <w:rPr>
          <w:rFonts w:hint="eastAsia"/>
          <w:color w:val="0000FF"/>
        </w:rPr>
        <w:t>1.</w:t>
      </w:r>
      <w:r>
        <w:rPr>
          <w:rFonts w:hint="eastAsia"/>
          <w:color w:val="0000FF"/>
        </w:rPr>
        <w:t>系统升级或版本变更，需要考虑新版本要能够与原来版本的周边设备或部件能够兼容；</w:t>
      </w:r>
    </w:p>
    <w:p w14:paraId="0F90CE1F" w14:textId="77777777" w:rsidR="008B051E" w:rsidRDefault="004161F3">
      <w:pPr>
        <w:keepNext w:val="0"/>
        <w:spacing w:before="20" w:after="20"/>
        <w:ind w:right="80" w:firstLine="435"/>
        <w:rPr>
          <w:color w:val="0000FF"/>
        </w:rPr>
      </w:pPr>
      <w:r>
        <w:rPr>
          <w:rFonts w:hint="eastAsia"/>
          <w:color w:val="0000FF"/>
        </w:rPr>
        <w:t>说明：对于接口的兼容性测试放在接口参数测试的部分，升级测试主要是考虑升级对</w:t>
      </w:r>
      <w:r>
        <w:rPr>
          <w:rFonts w:hint="eastAsia"/>
          <w:color w:val="0000FF"/>
        </w:rPr>
        <w:t>ESG</w:t>
      </w:r>
      <w:r>
        <w:rPr>
          <w:rFonts w:hint="eastAsia"/>
          <w:color w:val="0000FF"/>
        </w:rPr>
        <w:t>本身的一些影响，这里的兼容性测试主要是针对外部设备的影响。例如从</w:t>
      </w:r>
      <w:r>
        <w:rPr>
          <w:rFonts w:hint="eastAsia"/>
          <w:color w:val="0000FF"/>
        </w:rPr>
        <w:t>ESG</w:t>
      </w:r>
      <w:r>
        <w:rPr>
          <w:rFonts w:hint="eastAsia"/>
          <w:color w:val="0000FF"/>
        </w:rPr>
        <w:t>发起的到</w:t>
      </w:r>
      <w:r>
        <w:rPr>
          <w:rFonts w:hint="eastAsia"/>
          <w:color w:val="0000FF"/>
        </w:rPr>
        <w:t>SPMC</w:t>
      </w:r>
      <w:r>
        <w:rPr>
          <w:rFonts w:hint="eastAsia"/>
          <w:color w:val="0000FF"/>
        </w:rPr>
        <w:t>的或者</w:t>
      </w:r>
      <w:r>
        <w:rPr>
          <w:rFonts w:hint="eastAsia"/>
          <w:color w:val="0000FF"/>
        </w:rPr>
        <w:t>SNS</w:t>
      </w:r>
      <w:r>
        <w:rPr>
          <w:rFonts w:hint="eastAsia"/>
          <w:color w:val="0000FF"/>
        </w:rPr>
        <w:t>的操作。</w:t>
      </w:r>
    </w:p>
    <w:p w14:paraId="4140406C" w14:textId="77777777" w:rsidR="008B051E" w:rsidRDefault="004161F3">
      <w:pPr>
        <w:pStyle w:val="4"/>
        <w:keepNext w:val="0"/>
        <w:widowControl w:val="0"/>
        <w:tabs>
          <w:tab w:val="left" w:pos="425"/>
        </w:tabs>
        <w:adjustRightInd w:val="0"/>
        <w:spacing w:before="280" w:after="290"/>
        <w:ind w:left="425" w:firstLine="0"/>
      </w:pPr>
      <w:r>
        <w:rPr>
          <w:rFonts w:hint="eastAsia"/>
        </w:rPr>
        <w:t>8</w:t>
      </w:r>
      <w:r>
        <w:rPr>
          <w:rFonts w:hint="eastAsia"/>
        </w:rPr>
        <w:t>）安装部署测试</w:t>
      </w:r>
    </w:p>
    <w:p w14:paraId="58F43BCF" w14:textId="77777777" w:rsidR="008B051E" w:rsidRDefault="004161F3">
      <w:pPr>
        <w:keepNext w:val="0"/>
        <w:spacing w:before="20" w:after="20"/>
        <w:ind w:right="80" w:firstLine="435"/>
        <w:rPr>
          <w:color w:val="0000FF"/>
        </w:rPr>
      </w:pPr>
      <w:r>
        <w:rPr>
          <w:rFonts w:hint="eastAsia"/>
          <w:color w:val="0000FF"/>
        </w:rPr>
        <w:t>1.</w:t>
      </w:r>
      <w:r>
        <w:rPr>
          <w:rFonts w:hint="eastAsia"/>
          <w:color w:val="0000FF"/>
        </w:rPr>
        <w:t>安装测试（包括脚本的安装测试）</w:t>
      </w:r>
    </w:p>
    <w:p w14:paraId="2CA76677" w14:textId="77777777" w:rsidR="008B051E" w:rsidRDefault="004161F3">
      <w:pPr>
        <w:keepNext w:val="0"/>
        <w:spacing w:before="20" w:after="20"/>
        <w:ind w:right="80" w:firstLine="435"/>
        <w:rPr>
          <w:color w:val="0000FF"/>
        </w:rPr>
      </w:pPr>
      <w:r>
        <w:rPr>
          <w:rFonts w:hint="eastAsia"/>
          <w:color w:val="0000FF"/>
        </w:rPr>
        <w:t>2.</w:t>
      </w:r>
      <w:r>
        <w:rPr>
          <w:rFonts w:hint="eastAsia"/>
          <w:color w:val="0000FF"/>
        </w:rPr>
        <w:t>升级测试（包含测试环境升级脚本、</w:t>
      </w:r>
      <w:proofErr w:type="gramStart"/>
      <w:r>
        <w:rPr>
          <w:rFonts w:hint="eastAsia"/>
          <w:color w:val="0000FF"/>
        </w:rPr>
        <w:t>现网升级</w:t>
      </w:r>
      <w:proofErr w:type="gramEnd"/>
      <w:r>
        <w:rPr>
          <w:rFonts w:hint="eastAsia"/>
          <w:color w:val="0000FF"/>
        </w:rPr>
        <w:t>脚本）</w:t>
      </w:r>
    </w:p>
    <w:p w14:paraId="2D12BD25" w14:textId="77777777" w:rsidR="008B051E" w:rsidRDefault="004161F3">
      <w:pPr>
        <w:keepNext w:val="0"/>
        <w:spacing w:before="20" w:after="20"/>
        <w:ind w:right="80" w:firstLine="435"/>
        <w:rPr>
          <w:color w:val="0000FF"/>
        </w:rPr>
      </w:pPr>
      <w:r>
        <w:rPr>
          <w:rFonts w:hint="eastAsia"/>
          <w:color w:val="0000FF"/>
        </w:rPr>
        <w:t>3.</w:t>
      </w:r>
      <w:proofErr w:type="gramStart"/>
      <w:r>
        <w:rPr>
          <w:rFonts w:hint="eastAsia"/>
          <w:color w:val="0000FF"/>
        </w:rPr>
        <w:t>回滚测试</w:t>
      </w:r>
      <w:proofErr w:type="gramEnd"/>
    </w:p>
    <w:p w14:paraId="42EF0D15" w14:textId="77777777" w:rsidR="008B051E" w:rsidRDefault="004161F3">
      <w:pPr>
        <w:pStyle w:val="4"/>
        <w:keepNext w:val="0"/>
        <w:widowControl w:val="0"/>
        <w:tabs>
          <w:tab w:val="left" w:pos="425"/>
        </w:tabs>
        <w:adjustRightInd w:val="0"/>
        <w:spacing w:before="280" w:after="290"/>
        <w:ind w:left="425" w:firstLine="0"/>
      </w:pPr>
      <w:r>
        <w:rPr>
          <w:rFonts w:hint="eastAsia"/>
        </w:rPr>
        <w:t>9</w:t>
      </w:r>
      <w:r>
        <w:rPr>
          <w:rFonts w:hint="eastAsia"/>
        </w:rPr>
        <w:t>）日志测试</w:t>
      </w:r>
    </w:p>
    <w:p w14:paraId="67D5B3E5" w14:textId="77777777" w:rsidR="008B051E" w:rsidRDefault="004161F3">
      <w:pPr>
        <w:keepNext w:val="0"/>
        <w:spacing w:before="20" w:after="20"/>
        <w:ind w:right="80" w:firstLine="435"/>
        <w:rPr>
          <w:i/>
          <w:color w:val="800080"/>
        </w:rPr>
      </w:pPr>
      <w:r>
        <w:rPr>
          <w:rFonts w:asciiTheme="majorEastAsia" w:eastAsiaTheme="majorEastAsia" w:hAnsiTheme="majorEastAsia" w:hint="eastAsia"/>
          <w:color w:val="0000FF"/>
        </w:rPr>
        <w:t>针对开发涉及的日志项进行日志用例方案设计</w:t>
      </w:r>
    </w:p>
    <w:p w14:paraId="0C634D28" w14:textId="77777777" w:rsidR="008B051E" w:rsidRDefault="004161F3">
      <w:pPr>
        <w:pStyle w:val="4"/>
        <w:keepNext w:val="0"/>
        <w:widowControl w:val="0"/>
        <w:tabs>
          <w:tab w:val="left" w:pos="425"/>
        </w:tabs>
        <w:adjustRightInd w:val="0"/>
        <w:spacing w:before="280" w:after="290"/>
        <w:ind w:left="425" w:firstLine="0"/>
      </w:pPr>
      <w:r>
        <w:rPr>
          <w:rFonts w:hint="eastAsia"/>
        </w:rPr>
        <w:t>10</w:t>
      </w:r>
      <w:r>
        <w:rPr>
          <w:rFonts w:hint="eastAsia"/>
        </w:rPr>
        <w:t>）文档测试</w:t>
      </w:r>
    </w:p>
    <w:p w14:paraId="5893BFC3" w14:textId="77777777" w:rsidR="008B051E" w:rsidRDefault="004161F3">
      <w:pPr>
        <w:keepNext w:val="0"/>
        <w:spacing w:before="20" w:after="20"/>
        <w:ind w:right="80" w:firstLine="435"/>
        <w:rPr>
          <w:color w:val="0000FF"/>
        </w:rPr>
      </w:pPr>
      <w:r>
        <w:rPr>
          <w:rFonts w:hint="eastAsia"/>
          <w:color w:val="0000FF"/>
        </w:rPr>
        <w:t>1</w:t>
      </w:r>
      <w:r>
        <w:rPr>
          <w:rFonts w:hint="eastAsia"/>
          <w:color w:val="0000FF"/>
        </w:rPr>
        <w:t>）测试接口规范文档是否与实际接口返回一致</w:t>
      </w:r>
    </w:p>
    <w:p w14:paraId="37307993" w14:textId="77777777" w:rsidR="008B051E" w:rsidRDefault="004161F3">
      <w:pPr>
        <w:keepNext w:val="0"/>
        <w:spacing w:before="20" w:after="20"/>
        <w:ind w:right="80" w:firstLine="435"/>
        <w:rPr>
          <w:color w:val="0000FF"/>
        </w:rPr>
      </w:pPr>
      <w:r>
        <w:rPr>
          <w:rFonts w:hint="eastAsia"/>
          <w:color w:val="0000FF"/>
        </w:rPr>
        <w:t>2</w:t>
      </w:r>
      <w:r>
        <w:rPr>
          <w:rFonts w:hint="eastAsia"/>
          <w:color w:val="0000FF"/>
        </w:rPr>
        <w:t>）测试数据库字典文件与实际数据库一致</w:t>
      </w:r>
    </w:p>
    <w:sectPr w:rsidR="008B051E">
      <w:headerReference w:type="even" r:id="rId11"/>
      <w:headerReference w:type="default" r:id="rId12"/>
      <w:footerReference w:type="even" r:id="rId13"/>
      <w:footerReference w:type="default" r:id="rId14"/>
      <w:headerReference w:type="first" r:id="rId15"/>
      <w:footerReference w:type="first" r:id="rId16"/>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0422B" w14:textId="77777777" w:rsidR="00F14EA7" w:rsidRDefault="00F14EA7">
      <w:r>
        <w:separator/>
      </w:r>
    </w:p>
  </w:endnote>
  <w:endnote w:type="continuationSeparator" w:id="0">
    <w:p w14:paraId="31CCA41B" w14:textId="77777777" w:rsidR="00F14EA7" w:rsidRDefault="00F14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Book Antiqua">
    <w:altName w:val="Segoe Print"/>
    <w:panose1 w:val="02040602050305030304"/>
    <w:charset w:val="00"/>
    <w:family w:val="roman"/>
    <w:pitch w:val="variable"/>
    <w:sig w:usb0="00000287" w:usb1="00000000" w:usb2="00000000" w:usb3="00000000" w:csb0="0000009F" w:csb1="00000000"/>
  </w:font>
  <w:font w:name="DotumChe">
    <w:panose1 w:val="020B0609000101010101"/>
    <w:charset w:val="81"/>
    <w:family w:val="modern"/>
    <w:pitch w:val="fixed"/>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96601" w14:textId="77777777" w:rsidR="008B051E" w:rsidRDefault="008B051E">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22" w:type="dxa"/>
      <w:tblBorders>
        <w:top w:val="single" w:sz="4" w:space="0" w:color="auto"/>
      </w:tblBorders>
      <w:tblLayout w:type="fixed"/>
      <w:tblLook w:val="04A0" w:firstRow="1" w:lastRow="0" w:firstColumn="1" w:lastColumn="0" w:noHBand="0" w:noVBand="1"/>
    </w:tblPr>
    <w:tblGrid>
      <w:gridCol w:w="2999"/>
      <w:gridCol w:w="2787"/>
      <w:gridCol w:w="2736"/>
    </w:tblGrid>
    <w:tr w:rsidR="008B051E" w14:paraId="70004055" w14:textId="77777777">
      <w:tc>
        <w:tcPr>
          <w:tcW w:w="2999" w:type="dxa"/>
        </w:tcPr>
        <w:p w14:paraId="5EE8A405" w14:textId="6B800DFB" w:rsidR="008B051E" w:rsidRDefault="004161F3">
          <w:pPr>
            <w:pStyle w:val="af"/>
            <w:keepNext w:val="0"/>
            <w:ind w:firstLine="357"/>
          </w:pPr>
          <w:r>
            <w:fldChar w:fldCharType="begin"/>
          </w:r>
          <w:r>
            <w:instrText xml:space="preserve"> TIME \@ "yyyy-M-d"</w:instrText>
          </w:r>
          <w:r>
            <w:fldChar w:fldCharType="separate"/>
          </w:r>
          <w:r w:rsidR="00644CC7">
            <w:rPr>
              <w:noProof/>
            </w:rPr>
            <w:t>2018-5-4</w:t>
          </w:r>
          <w:r>
            <w:fldChar w:fldCharType="end"/>
          </w:r>
        </w:p>
      </w:tc>
      <w:tc>
        <w:tcPr>
          <w:tcW w:w="2787" w:type="dxa"/>
        </w:tcPr>
        <w:p w14:paraId="1DE94077" w14:textId="77777777" w:rsidR="008B051E" w:rsidRDefault="004161F3">
          <w:pPr>
            <w:pStyle w:val="af"/>
            <w:ind w:firstLineChars="50" w:firstLine="90"/>
          </w:pPr>
          <w:r>
            <w:rPr>
              <w:rFonts w:hint="eastAsia"/>
            </w:rPr>
            <w:t>机密文件，未经许可不得扩散</w:t>
          </w:r>
        </w:p>
      </w:tc>
      <w:tc>
        <w:tcPr>
          <w:tcW w:w="2736" w:type="dxa"/>
        </w:tcPr>
        <w:p w14:paraId="185AD73F" w14:textId="516E40B7" w:rsidR="008B051E" w:rsidRDefault="004161F3">
          <w:pPr>
            <w:pStyle w:val="af"/>
            <w:ind w:firstLine="360"/>
            <w:jc w:val="right"/>
          </w:pPr>
          <w:r>
            <w:rPr>
              <w:rFonts w:hint="eastAsia"/>
            </w:rPr>
            <w:t>第</w:t>
          </w:r>
          <w:r>
            <w:fldChar w:fldCharType="begin"/>
          </w:r>
          <w:r>
            <w:instrText>PAGE</w:instrText>
          </w:r>
          <w:r>
            <w:fldChar w:fldCharType="separate"/>
          </w:r>
          <w:r w:rsidR="002E6E27">
            <w:rPr>
              <w:noProof/>
            </w:rPr>
            <w:t>3</w:t>
          </w:r>
          <w:r>
            <w:fldChar w:fldCharType="end"/>
          </w:r>
          <w:r>
            <w:rPr>
              <w:rFonts w:hint="eastAsia"/>
            </w:rPr>
            <w:t>页</w:t>
          </w:r>
          <w:r>
            <w:t xml:space="preserve">, </w:t>
          </w:r>
          <w:r>
            <w:rPr>
              <w:rFonts w:hint="eastAsia"/>
            </w:rPr>
            <w:t>共</w:t>
          </w:r>
          <w:fldSimple w:instr=" NUMPAGES  \* Arabic  \* MERGEFORMAT ">
            <w:r w:rsidR="002E6E27">
              <w:rPr>
                <w:noProof/>
              </w:rPr>
              <w:t>7</w:t>
            </w:r>
          </w:fldSimple>
          <w:r>
            <w:rPr>
              <w:rFonts w:hint="eastAsia"/>
            </w:rPr>
            <w:t>页</w:t>
          </w:r>
        </w:p>
      </w:tc>
    </w:tr>
  </w:tbl>
  <w:p w14:paraId="54B102C6" w14:textId="77777777" w:rsidR="008B051E" w:rsidRDefault="008B051E">
    <w:pPr>
      <w:pStyle w:val="af"/>
      <w:keepNext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2A02B" w14:textId="77777777" w:rsidR="008B051E" w:rsidRDefault="008B051E">
    <w:pPr>
      <w:pStyle w:val="af"/>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41B6B" w14:textId="77777777" w:rsidR="00F14EA7" w:rsidRDefault="00F14EA7">
      <w:r>
        <w:separator/>
      </w:r>
    </w:p>
  </w:footnote>
  <w:footnote w:type="continuationSeparator" w:id="0">
    <w:p w14:paraId="7A777A83" w14:textId="77777777" w:rsidR="00F14EA7" w:rsidRDefault="00F14E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C76DB" w14:textId="77777777" w:rsidR="008B051E" w:rsidRDefault="008B051E">
    <w:pPr>
      <w:pStyle w:val="af1"/>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619D7" w14:textId="77777777" w:rsidR="008B051E" w:rsidRDefault="004161F3">
    <w:pPr>
      <w:pStyle w:val="af1"/>
      <w:keepNext w:val="0"/>
      <w:jc w:val="left"/>
      <w:rPr>
        <w:rFonts w:ascii="DotumChe" w:eastAsiaTheme="minorEastAsia" w:hAnsi="DotumChe"/>
      </w:rPr>
    </w:pPr>
    <w:proofErr w:type="gramStart"/>
    <w:r>
      <w:rPr>
        <w:rFonts w:ascii="Dotum" w:eastAsiaTheme="minorEastAsia" w:hAnsi="Dotum" w:hint="eastAsia"/>
        <w:sz w:val="20"/>
        <w:szCs w:val="20"/>
      </w:rPr>
      <w:t>岚</w:t>
    </w:r>
    <w:proofErr w:type="gramEnd"/>
    <w:r>
      <w:rPr>
        <w:rFonts w:ascii="Dotum" w:eastAsiaTheme="minorEastAsia" w:hAnsi="Dotum" w:hint="eastAsia"/>
        <w:sz w:val="20"/>
        <w:szCs w:val="20"/>
      </w:rPr>
      <w:t>正科技</w:t>
    </w:r>
    <w:r>
      <w:rPr>
        <w:rFonts w:ascii="Dotum" w:eastAsiaTheme="minorEastAsia" w:hAnsi="Dotum"/>
        <w:sz w:val="20"/>
        <w:szCs w:val="20"/>
      </w:rPr>
      <w:ptab w:relativeTo="margin" w:alignment="center" w:leader="none"/>
    </w:r>
    <w:r>
      <w:rPr>
        <w:rFonts w:ascii="Dotum" w:eastAsiaTheme="minorEastAsia" w:hAnsi="Dotum" w:hint="eastAsia"/>
        <w:sz w:val="20"/>
        <w:szCs w:val="20"/>
      </w:rPr>
      <w:t>特性开发、测试设计说明书</w:t>
    </w:r>
    <w:r>
      <w:rPr>
        <w:rFonts w:ascii="Dotum" w:eastAsiaTheme="minorEastAsia" w:hAnsi="Dotum"/>
        <w:sz w:val="20"/>
        <w:szCs w:val="20"/>
      </w:rPr>
      <w:ptab w:relativeTo="margin" w:alignment="right" w:leader="none"/>
    </w:r>
    <w:r>
      <w:rPr>
        <w:rFonts w:ascii="Dotum" w:eastAsiaTheme="minorEastAsia" w:hAnsi="Dotum" w:hint="eastAsia"/>
        <w:sz w:val="20"/>
        <w:szCs w:val="20"/>
      </w:rPr>
      <w:t>内部公开</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912EC" w14:textId="77777777" w:rsidR="008B051E" w:rsidRDefault="008B051E">
    <w:pPr>
      <w:pStyle w:val="af1"/>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868A4"/>
    <w:multiLevelType w:val="multilevel"/>
    <w:tmpl w:val="57A868A4"/>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ascii="Arial Unicode MS" w:eastAsia="Arial Unicode MS" w:hAnsi="Arial Unicode MS" w:cs="Arial Unicode MS" w:hint="eastAsia"/>
        <w:b w:val="0"/>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15:restartNumberingAfterBreak="0">
    <w:nsid w:val="592D968D"/>
    <w:multiLevelType w:val="singleLevel"/>
    <w:tmpl w:val="592D968D"/>
    <w:lvl w:ilvl="0">
      <w:start w:val="1"/>
      <w:numFmt w:val="decimal"/>
      <w:suff w:val="nothing"/>
      <w:lvlText w:val="%1."/>
      <w:lvlJc w:val="left"/>
    </w:lvl>
  </w:abstractNum>
  <w:abstractNum w:abstractNumId="2" w15:restartNumberingAfterBreak="0">
    <w:nsid w:val="63546429"/>
    <w:multiLevelType w:val="multilevel"/>
    <w:tmpl w:val="63546429"/>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4."/>
      <w:lvlJc w:val="left"/>
      <w:pPr>
        <w:tabs>
          <w:tab w:val="left" w:pos="567"/>
        </w:tabs>
        <w:ind w:left="936" w:hanging="680"/>
      </w:pPr>
      <w:rPr>
        <w:rFonts w:ascii="Arial Unicode MS" w:eastAsia="Arial Unicode MS" w:hAnsi="Arial Unicode MS" w:cs="Arial Unicode MS" w:hint="eastAsia"/>
        <w:b w:val="0"/>
      </w:rPr>
    </w:lvl>
    <w:lvl w:ilvl="4">
      <w:start w:val="1"/>
      <w:numFmt w:val="decimal"/>
      <w:lvlText w:val="%5）"/>
      <w:lvlJc w:val="left"/>
      <w:pPr>
        <w:tabs>
          <w:tab w:val="left" w:pos="567"/>
        </w:tabs>
        <w:ind w:left="936" w:hanging="680"/>
      </w:pPr>
      <w:rPr>
        <w:rFonts w:hint="eastAsia"/>
      </w:rPr>
    </w:lvl>
    <w:lvl w:ilvl="5">
      <w:start w:val="1"/>
      <w:numFmt w:val="lowerLetter"/>
      <w:lvlText w:val="%6）"/>
      <w:lvlJc w:val="left"/>
      <w:pPr>
        <w:tabs>
          <w:tab w:val="left" w:pos="567"/>
        </w:tabs>
        <w:ind w:left="936" w:hanging="680"/>
      </w:pPr>
      <w:rPr>
        <w:rFonts w:hint="eastAsia"/>
      </w:rPr>
    </w:lvl>
    <w:lvl w:ilvl="6">
      <w:start w:val="1"/>
      <w:numFmt w:val="lowerRoman"/>
      <w:lvlText w:val="%7"/>
      <w:lvlJc w:val="left"/>
      <w:pPr>
        <w:tabs>
          <w:tab w:val="left" w:pos="567"/>
        </w:tabs>
        <w:ind w:left="936" w:hanging="680"/>
      </w:pPr>
      <w:rPr>
        <w:rFonts w:hint="default"/>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22D0616D"/>
    <w:rsid w:val="0000711A"/>
    <w:rsid w:val="00015CA5"/>
    <w:rsid w:val="00020BB3"/>
    <w:rsid w:val="00033702"/>
    <w:rsid w:val="00042CFB"/>
    <w:rsid w:val="00043261"/>
    <w:rsid w:val="00050443"/>
    <w:rsid w:val="000518DB"/>
    <w:rsid w:val="0007630A"/>
    <w:rsid w:val="0007703A"/>
    <w:rsid w:val="00085D45"/>
    <w:rsid w:val="000B705B"/>
    <w:rsid w:val="000C12ED"/>
    <w:rsid w:val="000C1C58"/>
    <w:rsid w:val="000C2196"/>
    <w:rsid w:val="000D415E"/>
    <w:rsid w:val="000D7261"/>
    <w:rsid w:val="00113A84"/>
    <w:rsid w:val="00114422"/>
    <w:rsid w:val="001164DB"/>
    <w:rsid w:val="00137D0D"/>
    <w:rsid w:val="001409A3"/>
    <w:rsid w:val="00151703"/>
    <w:rsid w:val="001529DC"/>
    <w:rsid w:val="00155420"/>
    <w:rsid w:val="001566CE"/>
    <w:rsid w:val="001630EC"/>
    <w:rsid w:val="00176AB5"/>
    <w:rsid w:val="00176DBC"/>
    <w:rsid w:val="001815C6"/>
    <w:rsid w:val="00181BE2"/>
    <w:rsid w:val="00186286"/>
    <w:rsid w:val="00187716"/>
    <w:rsid w:val="001A4735"/>
    <w:rsid w:val="001B0D55"/>
    <w:rsid w:val="001E0E68"/>
    <w:rsid w:val="001E4EF4"/>
    <w:rsid w:val="001E67C5"/>
    <w:rsid w:val="001F76E5"/>
    <w:rsid w:val="00202906"/>
    <w:rsid w:val="00202A94"/>
    <w:rsid w:val="002053F5"/>
    <w:rsid w:val="002222D4"/>
    <w:rsid w:val="00230BAD"/>
    <w:rsid w:val="002314C3"/>
    <w:rsid w:val="002423E5"/>
    <w:rsid w:val="00244CD7"/>
    <w:rsid w:val="002451C1"/>
    <w:rsid w:val="00246D9B"/>
    <w:rsid w:val="00250D4D"/>
    <w:rsid w:val="00254DCC"/>
    <w:rsid w:val="00257C37"/>
    <w:rsid w:val="002666B9"/>
    <w:rsid w:val="00274C8B"/>
    <w:rsid w:val="002A6811"/>
    <w:rsid w:val="002A6EDE"/>
    <w:rsid w:val="002B1B8C"/>
    <w:rsid w:val="002B2329"/>
    <w:rsid w:val="002B3D8E"/>
    <w:rsid w:val="002B507D"/>
    <w:rsid w:val="002C13A4"/>
    <w:rsid w:val="002C3937"/>
    <w:rsid w:val="002C5817"/>
    <w:rsid w:val="002C6D74"/>
    <w:rsid w:val="002D23F5"/>
    <w:rsid w:val="002E0892"/>
    <w:rsid w:val="002E21A4"/>
    <w:rsid w:val="002E6E27"/>
    <w:rsid w:val="002F03F2"/>
    <w:rsid w:val="002F453A"/>
    <w:rsid w:val="00302721"/>
    <w:rsid w:val="003108DC"/>
    <w:rsid w:val="00311762"/>
    <w:rsid w:val="00325132"/>
    <w:rsid w:val="0033771B"/>
    <w:rsid w:val="00342542"/>
    <w:rsid w:val="003502BD"/>
    <w:rsid w:val="003511B2"/>
    <w:rsid w:val="00352F4E"/>
    <w:rsid w:val="00361455"/>
    <w:rsid w:val="00364F03"/>
    <w:rsid w:val="00370275"/>
    <w:rsid w:val="003718FC"/>
    <w:rsid w:val="003B38D2"/>
    <w:rsid w:val="003B4A37"/>
    <w:rsid w:val="003D4955"/>
    <w:rsid w:val="003F36E2"/>
    <w:rsid w:val="00405707"/>
    <w:rsid w:val="004137E6"/>
    <w:rsid w:val="00414684"/>
    <w:rsid w:val="004161F3"/>
    <w:rsid w:val="00420A90"/>
    <w:rsid w:val="00421E62"/>
    <w:rsid w:val="00422F5D"/>
    <w:rsid w:val="004336AB"/>
    <w:rsid w:val="00437742"/>
    <w:rsid w:val="00437E61"/>
    <w:rsid w:val="00444B3A"/>
    <w:rsid w:val="004521BB"/>
    <w:rsid w:val="004835A8"/>
    <w:rsid w:val="00484DA8"/>
    <w:rsid w:val="0049106C"/>
    <w:rsid w:val="004924F8"/>
    <w:rsid w:val="00493863"/>
    <w:rsid w:val="004A4536"/>
    <w:rsid w:val="004B0C70"/>
    <w:rsid w:val="004B0F19"/>
    <w:rsid w:val="004B301C"/>
    <w:rsid w:val="004B472A"/>
    <w:rsid w:val="004B4759"/>
    <w:rsid w:val="004B4C57"/>
    <w:rsid w:val="004C7F76"/>
    <w:rsid w:val="005040B4"/>
    <w:rsid w:val="00507725"/>
    <w:rsid w:val="00514BF3"/>
    <w:rsid w:val="00515747"/>
    <w:rsid w:val="00535FFC"/>
    <w:rsid w:val="00542F1D"/>
    <w:rsid w:val="00543641"/>
    <w:rsid w:val="005455A9"/>
    <w:rsid w:val="00561829"/>
    <w:rsid w:val="00564EF1"/>
    <w:rsid w:val="005705E5"/>
    <w:rsid w:val="00570D65"/>
    <w:rsid w:val="005721E5"/>
    <w:rsid w:val="0058356B"/>
    <w:rsid w:val="00583EAB"/>
    <w:rsid w:val="00592A16"/>
    <w:rsid w:val="005968F2"/>
    <w:rsid w:val="005A23E3"/>
    <w:rsid w:val="005B2448"/>
    <w:rsid w:val="005C4FA4"/>
    <w:rsid w:val="005C65CC"/>
    <w:rsid w:val="005C6A7C"/>
    <w:rsid w:val="005D265B"/>
    <w:rsid w:val="005D77E8"/>
    <w:rsid w:val="006074A4"/>
    <w:rsid w:val="00611999"/>
    <w:rsid w:val="006252AE"/>
    <w:rsid w:val="0063322B"/>
    <w:rsid w:val="00644CC7"/>
    <w:rsid w:val="00650602"/>
    <w:rsid w:val="00653600"/>
    <w:rsid w:val="006604BC"/>
    <w:rsid w:val="00661B79"/>
    <w:rsid w:val="00662B4A"/>
    <w:rsid w:val="00666D49"/>
    <w:rsid w:val="006719F0"/>
    <w:rsid w:val="00683EC1"/>
    <w:rsid w:val="006906F3"/>
    <w:rsid w:val="0069084F"/>
    <w:rsid w:val="00691CDD"/>
    <w:rsid w:val="006A1C19"/>
    <w:rsid w:val="006A2E92"/>
    <w:rsid w:val="006B241D"/>
    <w:rsid w:val="006B4F7B"/>
    <w:rsid w:val="006C2019"/>
    <w:rsid w:val="006C5CC9"/>
    <w:rsid w:val="006E52A6"/>
    <w:rsid w:val="006E7535"/>
    <w:rsid w:val="007008BD"/>
    <w:rsid w:val="007258AC"/>
    <w:rsid w:val="007334EA"/>
    <w:rsid w:val="00743345"/>
    <w:rsid w:val="00743E2B"/>
    <w:rsid w:val="00744916"/>
    <w:rsid w:val="00752BC9"/>
    <w:rsid w:val="00773A7D"/>
    <w:rsid w:val="007750B1"/>
    <w:rsid w:val="007815D2"/>
    <w:rsid w:val="00791A90"/>
    <w:rsid w:val="007A2CB0"/>
    <w:rsid w:val="007A3600"/>
    <w:rsid w:val="007A44D9"/>
    <w:rsid w:val="007B3B39"/>
    <w:rsid w:val="007B76E7"/>
    <w:rsid w:val="007B7DE9"/>
    <w:rsid w:val="007E10CB"/>
    <w:rsid w:val="007E746E"/>
    <w:rsid w:val="007E75B3"/>
    <w:rsid w:val="007F2526"/>
    <w:rsid w:val="00807C71"/>
    <w:rsid w:val="00807ECD"/>
    <w:rsid w:val="008179B9"/>
    <w:rsid w:val="00826FB6"/>
    <w:rsid w:val="008341E1"/>
    <w:rsid w:val="00836150"/>
    <w:rsid w:val="0083769F"/>
    <w:rsid w:val="00841BDB"/>
    <w:rsid w:val="00843E24"/>
    <w:rsid w:val="00845434"/>
    <w:rsid w:val="00846FDD"/>
    <w:rsid w:val="008477FD"/>
    <w:rsid w:val="0085213E"/>
    <w:rsid w:val="00853C8B"/>
    <w:rsid w:val="00854857"/>
    <w:rsid w:val="00872C10"/>
    <w:rsid w:val="00872C6F"/>
    <w:rsid w:val="00875AAA"/>
    <w:rsid w:val="008A544F"/>
    <w:rsid w:val="008B051E"/>
    <w:rsid w:val="008B0EF6"/>
    <w:rsid w:val="008C1BDB"/>
    <w:rsid w:val="008C2C51"/>
    <w:rsid w:val="008C5346"/>
    <w:rsid w:val="008D004D"/>
    <w:rsid w:val="008D61E1"/>
    <w:rsid w:val="008D73D9"/>
    <w:rsid w:val="008E1F87"/>
    <w:rsid w:val="00907E2C"/>
    <w:rsid w:val="00926DC1"/>
    <w:rsid w:val="009307CA"/>
    <w:rsid w:val="00931A36"/>
    <w:rsid w:val="009326B0"/>
    <w:rsid w:val="00932C74"/>
    <w:rsid w:val="00940F6F"/>
    <w:rsid w:val="00943A1C"/>
    <w:rsid w:val="009444B6"/>
    <w:rsid w:val="00951C23"/>
    <w:rsid w:val="00961622"/>
    <w:rsid w:val="00962B19"/>
    <w:rsid w:val="00962DBE"/>
    <w:rsid w:val="009648AA"/>
    <w:rsid w:val="00971E7B"/>
    <w:rsid w:val="009778B2"/>
    <w:rsid w:val="00977CCD"/>
    <w:rsid w:val="0098197F"/>
    <w:rsid w:val="00982515"/>
    <w:rsid w:val="0098608B"/>
    <w:rsid w:val="009A01AF"/>
    <w:rsid w:val="009B3805"/>
    <w:rsid w:val="009C6447"/>
    <w:rsid w:val="009D22F7"/>
    <w:rsid w:val="00A20A24"/>
    <w:rsid w:val="00A322B6"/>
    <w:rsid w:val="00A3277E"/>
    <w:rsid w:val="00A47FF3"/>
    <w:rsid w:val="00A63FF0"/>
    <w:rsid w:val="00A7110E"/>
    <w:rsid w:val="00A80558"/>
    <w:rsid w:val="00A813D1"/>
    <w:rsid w:val="00A81F12"/>
    <w:rsid w:val="00A838AC"/>
    <w:rsid w:val="00A848D1"/>
    <w:rsid w:val="00AA3335"/>
    <w:rsid w:val="00AA3682"/>
    <w:rsid w:val="00AA3A28"/>
    <w:rsid w:val="00AA4073"/>
    <w:rsid w:val="00AB4FFE"/>
    <w:rsid w:val="00AB76FF"/>
    <w:rsid w:val="00AC1B2B"/>
    <w:rsid w:val="00AC3B97"/>
    <w:rsid w:val="00AC61F9"/>
    <w:rsid w:val="00AF6009"/>
    <w:rsid w:val="00B00EE4"/>
    <w:rsid w:val="00B169F0"/>
    <w:rsid w:val="00B16CAD"/>
    <w:rsid w:val="00B20831"/>
    <w:rsid w:val="00B3062E"/>
    <w:rsid w:val="00B5658C"/>
    <w:rsid w:val="00B605CA"/>
    <w:rsid w:val="00B630DE"/>
    <w:rsid w:val="00B64075"/>
    <w:rsid w:val="00B76813"/>
    <w:rsid w:val="00B80CB5"/>
    <w:rsid w:val="00B80F63"/>
    <w:rsid w:val="00B93F69"/>
    <w:rsid w:val="00BB12F4"/>
    <w:rsid w:val="00BC2294"/>
    <w:rsid w:val="00BC2387"/>
    <w:rsid w:val="00BD24BD"/>
    <w:rsid w:val="00BD265E"/>
    <w:rsid w:val="00BE51C8"/>
    <w:rsid w:val="00BF1309"/>
    <w:rsid w:val="00BF5714"/>
    <w:rsid w:val="00C01DE6"/>
    <w:rsid w:val="00C05506"/>
    <w:rsid w:val="00C11B26"/>
    <w:rsid w:val="00C42CBC"/>
    <w:rsid w:val="00C431A9"/>
    <w:rsid w:val="00C46F3D"/>
    <w:rsid w:val="00C56B29"/>
    <w:rsid w:val="00C6310D"/>
    <w:rsid w:val="00C70699"/>
    <w:rsid w:val="00C72D53"/>
    <w:rsid w:val="00C85123"/>
    <w:rsid w:val="00C85F5C"/>
    <w:rsid w:val="00CA1748"/>
    <w:rsid w:val="00CA6D5F"/>
    <w:rsid w:val="00CC089A"/>
    <w:rsid w:val="00CC1C5D"/>
    <w:rsid w:val="00CC2E07"/>
    <w:rsid w:val="00CE41A3"/>
    <w:rsid w:val="00CF1B6B"/>
    <w:rsid w:val="00CF67F6"/>
    <w:rsid w:val="00D027FB"/>
    <w:rsid w:val="00D13790"/>
    <w:rsid w:val="00D329F0"/>
    <w:rsid w:val="00D519FE"/>
    <w:rsid w:val="00D5337E"/>
    <w:rsid w:val="00D65B04"/>
    <w:rsid w:val="00D81179"/>
    <w:rsid w:val="00D8257F"/>
    <w:rsid w:val="00D84116"/>
    <w:rsid w:val="00D86D7E"/>
    <w:rsid w:val="00D90819"/>
    <w:rsid w:val="00D90B2D"/>
    <w:rsid w:val="00D9219A"/>
    <w:rsid w:val="00DA1D51"/>
    <w:rsid w:val="00DA1E52"/>
    <w:rsid w:val="00DA3F6A"/>
    <w:rsid w:val="00DB56F6"/>
    <w:rsid w:val="00DC3C89"/>
    <w:rsid w:val="00DC555A"/>
    <w:rsid w:val="00DD6DF8"/>
    <w:rsid w:val="00DE4F74"/>
    <w:rsid w:val="00DF5C41"/>
    <w:rsid w:val="00E12E0A"/>
    <w:rsid w:val="00E21E3A"/>
    <w:rsid w:val="00E25912"/>
    <w:rsid w:val="00E34CC8"/>
    <w:rsid w:val="00E5136F"/>
    <w:rsid w:val="00E51B29"/>
    <w:rsid w:val="00E54310"/>
    <w:rsid w:val="00E62BEA"/>
    <w:rsid w:val="00E67F9A"/>
    <w:rsid w:val="00E70C54"/>
    <w:rsid w:val="00E75064"/>
    <w:rsid w:val="00E83DDC"/>
    <w:rsid w:val="00E84F27"/>
    <w:rsid w:val="00E91091"/>
    <w:rsid w:val="00E92904"/>
    <w:rsid w:val="00EB51C4"/>
    <w:rsid w:val="00EC0C4F"/>
    <w:rsid w:val="00EC3DDA"/>
    <w:rsid w:val="00EC7EA8"/>
    <w:rsid w:val="00ED72B8"/>
    <w:rsid w:val="00EE4508"/>
    <w:rsid w:val="00EE60D5"/>
    <w:rsid w:val="00EE7C28"/>
    <w:rsid w:val="00EF5F81"/>
    <w:rsid w:val="00F14EA7"/>
    <w:rsid w:val="00F15282"/>
    <w:rsid w:val="00F25192"/>
    <w:rsid w:val="00F259FB"/>
    <w:rsid w:val="00F3219B"/>
    <w:rsid w:val="00F36ECB"/>
    <w:rsid w:val="00F6643A"/>
    <w:rsid w:val="00F930D6"/>
    <w:rsid w:val="00F97AEC"/>
    <w:rsid w:val="00FA1A04"/>
    <w:rsid w:val="00FA66F5"/>
    <w:rsid w:val="00FA7436"/>
    <w:rsid w:val="00FC61DF"/>
    <w:rsid w:val="00FC63A4"/>
    <w:rsid w:val="00FD23C0"/>
    <w:rsid w:val="00FD25DC"/>
    <w:rsid w:val="02D70586"/>
    <w:rsid w:val="05E84559"/>
    <w:rsid w:val="06DF4211"/>
    <w:rsid w:val="0B27345E"/>
    <w:rsid w:val="11DA0B0C"/>
    <w:rsid w:val="16B97A5E"/>
    <w:rsid w:val="19ED2BE9"/>
    <w:rsid w:val="1E20777D"/>
    <w:rsid w:val="22D0616D"/>
    <w:rsid w:val="2B0A26F8"/>
    <w:rsid w:val="337850B3"/>
    <w:rsid w:val="33C63C8E"/>
    <w:rsid w:val="33D24893"/>
    <w:rsid w:val="35EF1D65"/>
    <w:rsid w:val="4A8025DE"/>
    <w:rsid w:val="59A71E7F"/>
    <w:rsid w:val="5B2B216F"/>
    <w:rsid w:val="5E231E32"/>
    <w:rsid w:val="5FB06E65"/>
    <w:rsid w:val="6BE82FD9"/>
    <w:rsid w:val="6E0D5E9B"/>
    <w:rsid w:val="77CD15A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B756390"/>
  <w15:docId w15:val="{3A9C1578-416F-4858-BAF7-DB22CA8F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8" w:uiPriority="39" w:unhideWhenUsed="1"/>
    <w:lsdException w:name="annotation text" w:unhideWhenUsed="1"/>
    <w:lsdException w:name="header" w:uiPriority="99"/>
    <w:lsdException w:name="footer" w:qFormat="1"/>
    <w:lsdException w:name="caption" w:semiHidden="1" w:unhideWhenUsed="1" w:qFormat="1"/>
    <w:lsdException w:name="annotation reference" w:unhideWhenUsed="1" w:qFormat="1"/>
    <w:lsdException w:name="Title" w:qFormat="1"/>
    <w:lsdException w:name="Default Paragraph Font" w:semiHidden="1" w:uiPriority="1" w:unhideWhenUsed="1"/>
    <w:lsdException w:name="Body Text" w:uiPriority="99" w:unhideWhenUsed="1" w:qFormat="1"/>
    <w:lsdException w:name="Subtitle" w:qFormat="1"/>
    <w:lsdException w:name="Hyperlink" w:uiPriority="99" w:unhideWhenUsed="1" w:qFormat="1"/>
    <w:lsdException w:name="Strong" w:qFormat="1"/>
    <w:lsdException w:name="Emphasis" w:qFormat="1"/>
    <w:lsdException w:name="Document Map" w:uiPriority="99"/>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keepNext/>
      <w:widowControl w:val="0"/>
      <w:autoSpaceDE w:val="0"/>
      <w:autoSpaceDN w:val="0"/>
      <w:adjustRightInd w:val="0"/>
    </w:pPr>
    <w:rPr>
      <w:rFonts w:ascii="Times New Roman" w:eastAsia="宋体" w:hAnsi="Times New Roman" w:cs="Times New Roman"/>
    </w:rPr>
  </w:style>
  <w:style w:type="paragraph" w:styleId="1">
    <w:name w:val="heading 1"/>
    <w:next w:val="2"/>
    <w:link w:val="10"/>
    <w:qFormat/>
    <w:pPr>
      <w:keepNext/>
      <w:numPr>
        <w:numId w:val="1"/>
      </w:numPr>
      <w:spacing w:before="240" w:after="240"/>
      <w:jc w:val="both"/>
      <w:outlineLvl w:val="0"/>
    </w:pPr>
    <w:rPr>
      <w:rFonts w:ascii="Arial" w:eastAsia="黑体" w:hAnsi="Arial" w:cs="Times New Roman"/>
      <w:b/>
      <w:sz w:val="32"/>
      <w:szCs w:val="32"/>
    </w:rPr>
  </w:style>
  <w:style w:type="paragraph" w:styleId="2">
    <w:name w:val="heading 2"/>
    <w:next w:val="a"/>
    <w:link w:val="20"/>
    <w:unhideWhenUsed/>
    <w:qFormat/>
    <w:pPr>
      <w:keepNext/>
      <w:numPr>
        <w:ilvl w:val="1"/>
        <w:numId w:val="1"/>
      </w:numPr>
      <w:tabs>
        <w:tab w:val="clear" w:pos="576"/>
        <w:tab w:val="left" w:pos="432"/>
      </w:tabs>
      <w:spacing w:before="240" w:after="240"/>
      <w:jc w:val="both"/>
      <w:outlineLvl w:val="1"/>
    </w:pPr>
    <w:rPr>
      <w:rFonts w:ascii="Arial" w:eastAsia="黑体" w:hAnsi="Arial" w:cs="Times New Roman"/>
      <w:sz w:val="24"/>
      <w:szCs w:val="24"/>
    </w:rPr>
  </w:style>
  <w:style w:type="paragraph" w:styleId="3">
    <w:name w:val="heading 3"/>
    <w:basedOn w:val="a"/>
    <w:next w:val="a"/>
    <w:link w:val="30"/>
    <w:unhideWhenUsed/>
    <w:qFormat/>
    <w:pPr>
      <w:keepLines/>
      <w:numPr>
        <w:ilvl w:val="2"/>
        <w:numId w:val="1"/>
      </w:numPr>
      <w:autoSpaceDE/>
      <w:autoSpaceDN/>
      <w:adjustRightInd/>
      <w:spacing w:before="260" w:after="260" w:line="416" w:lineRule="auto"/>
      <w:jc w:val="both"/>
      <w:outlineLvl w:val="2"/>
    </w:pPr>
    <w:rPr>
      <w:rFonts w:eastAsia="黑体"/>
      <w:bCs/>
      <w:kern w:val="2"/>
      <w:sz w:val="24"/>
      <w:szCs w:val="32"/>
    </w:rPr>
  </w:style>
  <w:style w:type="paragraph" w:styleId="4">
    <w:name w:val="heading 4"/>
    <w:basedOn w:val="a"/>
    <w:next w:val="a0"/>
    <w:link w:val="40"/>
    <w:unhideWhenUsed/>
    <w:qFormat/>
    <w:pPr>
      <w:widowControl/>
      <w:tabs>
        <w:tab w:val="left" w:pos="709"/>
      </w:tabs>
      <w:adjustRightInd/>
      <w:spacing w:before="160" w:after="160"/>
      <w:ind w:left="1078" w:hanging="936"/>
      <w:jc w:val="both"/>
      <w:outlineLvl w:val="3"/>
    </w:pPr>
    <w:rPr>
      <w:rFonts w:ascii="Arial" w:eastAsia="黑体" w:hAnsi="Arial"/>
      <w:sz w:val="21"/>
      <w:szCs w:val="21"/>
    </w:rPr>
  </w:style>
  <w:style w:type="paragraph" w:styleId="5">
    <w:name w:val="heading 5"/>
    <w:basedOn w:val="a"/>
    <w:next w:val="a"/>
    <w:link w:val="50"/>
    <w:unhideWhenUsed/>
    <w:qFormat/>
    <w:pPr>
      <w:keepLines/>
      <w:spacing w:before="280" w:after="290" w:line="376" w:lineRule="auto"/>
      <w:outlineLvl w:val="4"/>
    </w:pPr>
    <w:rPr>
      <w:b/>
      <w:bCs/>
      <w:sz w:val="28"/>
      <w:szCs w:val="28"/>
    </w:rPr>
  </w:style>
  <w:style w:type="paragraph" w:styleId="6">
    <w:name w:val="heading 6"/>
    <w:basedOn w:val="a"/>
    <w:next w:val="a"/>
    <w:link w:val="60"/>
    <w:unhideWhenUsed/>
    <w:qFormat/>
    <w:pPr>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Lines/>
      <w:spacing w:before="240" w:after="64" w:line="320" w:lineRule="auto"/>
      <w:outlineLvl w:val="6"/>
    </w:pPr>
    <w:rPr>
      <w:b/>
      <w:bCs/>
      <w:sz w:val="24"/>
      <w:szCs w:val="24"/>
    </w:rPr>
  </w:style>
  <w:style w:type="paragraph" w:styleId="8">
    <w:name w:val="heading 8"/>
    <w:basedOn w:val="a"/>
    <w:next w:val="a"/>
    <w:link w:val="80"/>
    <w:unhideWhenUsed/>
    <w:qFormat/>
    <w:pPr>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nhideWhenUsed/>
    <w:qFormat/>
    <w:pPr>
      <w:keepLines/>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link w:val="a4"/>
    <w:pPr>
      <w:spacing w:line="360" w:lineRule="auto"/>
      <w:ind w:firstLineChars="200" w:firstLine="420"/>
      <w:jc w:val="both"/>
    </w:pPr>
    <w:rPr>
      <w:rFonts w:ascii="Arial" w:hAnsi="Arial"/>
      <w:sz w:val="21"/>
      <w:szCs w:val="21"/>
    </w:rPr>
  </w:style>
  <w:style w:type="paragraph" w:styleId="a5">
    <w:name w:val="annotation subject"/>
    <w:basedOn w:val="a6"/>
    <w:next w:val="a6"/>
    <w:link w:val="a7"/>
    <w:uiPriority w:val="99"/>
    <w:unhideWhenUsed/>
    <w:qFormat/>
    <w:rPr>
      <w:b/>
      <w:bCs/>
    </w:rPr>
  </w:style>
  <w:style w:type="paragraph" w:styleId="a6">
    <w:name w:val="annotation text"/>
    <w:basedOn w:val="a"/>
    <w:link w:val="a8"/>
    <w:unhideWhenUsed/>
  </w:style>
  <w:style w:type="paragraph" w:styleId="a9">
    <w:name w:val="Document Map"/>
    <w:basedOn w:val="a"/>
    <w:link w:val="aa"/>
    <w:uiPriority w:val="99"/>
    <w:rPr>
      <w:rFonts w:ascii="宋体"/>
      <w:sz w:val="18"/>
      <w:szCs w:val="18"/>
    </w:rPr>
  </w:style>
  <w:style w:type="paragraph" w:styleId="ab">
    <w:name w:val="Body Text"/>
    <w:basedOn w:val="a"/>
    <w:link w:val="ac"/>
    <w:uiPriority w:val="99"/>
    <w:unhideWhenUsed/>
    <w:qFormat/>
    <w:pPr>
      <w:spacing w:after="120"/>
    </w:pPr>
  </w:style>
  <w:style w:type="paragraph" w:styleId="31">
    <w:name w:val="toc 3"/>
    <w:basedOn w:val="a"/>
    <w:next w:val="a"/>
    <w:pPr>
      <w:tabs>
        <w:tab w:val="left" w:pos="1680"/>
        <w:tab w:val="right" w:leader="dot" w:pos="9016"/>
      </w:tabs>
      <w:ind w:left="360" w:hanging="20"/>
    </w:pPr>
    <w:rPr>
      <w:rFonts w:ascii="Arial" w:hAnsi="Arial"/>
      <w:sz w:val="32"/>
      <w:szCs w:val="32"/>
    </w:rPr>
  </w:style>
  <w:style w:type="paragraph" w:styleId="81">
    <w:name w:val="toc 8"/>
    <w:basedOn w:val="a"/>
    <w:next w:val="a"/>
    <w:uiPriority w:val="39"/>
    <w:unhideWhenUsed/>
    <w:pPr>
      <w:ind w:leftChars="1400" w:left="2940"/>
    </w:pPr>
  </w:style>
  <w:style w:type="paragraph" w:styleId="ad">
    <w:name w:val="Balloon Text"/>
    <w:basedOn w:val="a"/>
    <w:link w:val="ae"/>
    <w:uiPriority w:val="99"/>
    <w:rPr>
      <w:sz w:val="18"/>
      <w:szCs w:val="18"/>
    </w:rPr>
  </w:style>
  <w:style w:type="paragraph" w:styleId="af">
    <w:name w:val="footer"/>
    <w:basedOn w:val="a"/>
    <w:link w:val="af0"/>
    <w:qFormat/>
    <w:pPr>
      <w:tabs>
        <w:tab w:val="center" w:pos="4153"/>
        <w:tab w:val="right" w:pos="8306"/>
      </w:tabs>
      <w:snapToGrid w:val="0"/>
    </w:pPr>
    <w:rPr>
      <w:sz w:val="18"/>
      <w:szCs w:val="18"/>
    </w:rPr>
  </w:style>
  <w:style w:type="paragraph" w:styleId="af1">
    <w:name w:val="header"/>
    <w:basedOn w:val="a"/>
    <w:link w:val="af2"/>
    <w:uiPriority w:val="99"/>
    <w:pPr>
      <w:pBdr>
        <w:bottom w:val="single" w:sz="6" w:space="1" w:color="auto"/>
      </w:pBdr>
      <w:tabs>
        <w:tab w:val="center" w:pos="4153"/>
        <w:tab w:val="right" w:pos="8306"/>
      </w:tabs>
      <w:snapToGrid w:val="0"/>
      <w:jc w:val="center"/>
    </w:pPr>
    <w:rPr>
      <w:sz w:val="18"/>
      <w:szCs w:val="18"/>
    </w:rPr>
  </w:style>
  <w:style w:type="paragraph" w:styleId="af3">
    <w:name w:val="Title"/>
    <w:basedOn w:val="a"/>
    <w:next w:val="a"/>
    <w:link w:val="af4"/>
    <w:qFormat/>
    <w:pPr>
      <w:spacing w:before="240" w:after="60"/>
      <w:jc w:val="center"/>
      <w:outlineLvl w:val="0"/>
    </w:pPr>
    <w:rPr>
      <w:rFonts w:asciiTheme="majorHAnsi" w:hAnsiTheme="majorHAnsi" w:cstheme="majorBidi"/>
      <w:b/>
      <w:bCs/>
      <w:sz w:val="32"/>
      <w:szCs w:val="32"/>
    </w:rPr>
  </w:style>
  <w:style w:type="character" w:styleId="af5">
    <w:name w:val="Hyperlink"/>
    <w:basedOn w:val="a1"/>
    <w:uiPriority w:val="99"/>
    <w:unhideWhenUsed/>
    <w:qFormat/>
    <w:rPr>
      <w:color w:val="0563C1" w:themeColor="hyperlink"/>
      <w:u w:val="single"/>
    </w:rPr>
  </w:style>
  <w:style w:type="character" w:styleId="af6">
    <w:name w:val="annotation reference"/>
    <w:basedOn w:val="a1"/>
    <w:unhideWhenUsed/>
    <w:qFormat/>
    <w:rPr>
      <w:sz w:val="21"/>
      <w:szCs w:val="21"/>
    </w:rPr>
  </w:style>
  <w:style w:type="table" w:styleId="af7">
    <w:name w:val="Table Grid"/>
    <w:basedOn w:val="a2"/>
    <w:uiPriority w:val="59"/>
    <w:qFormat/>
    <w:rPr>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8">
    <w:name w:val="封面表格文本"/>
    <w:basedOn w:val="a"/>
    <w:qFormat/>
    <w:pPr>
      <w:jc w:val="center"/>
    </w:pPr>
    <w:rPr>
      <w:rFonts w:ascii="Arial" w:hAnsi="Arial"/>
      <w:sz w:val="21"/>
      <w:szCs w:val="21"/>
    </w:rPr>
  </w:style>
  <w:style w:type="paragraph" w:customStyle="1" w:styleId="af9">
    <w:name w:val="封面文档标题"/>
    <w:basedOn w:val="a"/>
    <w:qFormat/>
    <w:pPr>
      <w:spacing w:line="360" w:lineRule="auto"/>
      <w:jc w:val="center"/>
    </w:pPr>
    <w:rPr>
      <w:rFonts w:ascii="Arial" w:eastAsia="黑体" w:hAnsi="Arial"/>
      <w:bCs/>
      <w:sz w:val="44"/>
      <w:szCs w:val="44"/>
    </w:rPr>
  </w:style>
  <w:style w:type="paragraph" w:customStyle="1" w:styleId="afa">
    <w:name w:val="缺省文本"/>
    <w:basedOn w:val="a"/>
    <w:qFormat/>
    <w:pPr>
      <w:spacing w:line="360" w:lineRule="auto"/>
    </w:pPr>
    <w:rPr>
      <w:rFonts w:ascii="Arial" w:hAnsi="Arial"/>
      <w:sz w:val="21"/>
      <w:szCs w:val="21"/>
    </w:rPr>
  </w:style>
  <w:style w:type="paragraph" w:customStyle="1" w:styleId="afb">
    <w:name w:val="封面华为技术"/>
    <w:basedOn w:val="a"/>
    <w:qFormat/>
    <w:pPr>
      <w:spacing w:line="360" w:lineRule="auto"/>
      <w:jc w:val="center"/>
    </w:pPr>
    <w:rPr>
      <w:rFonts w:ascii="Arial" w:eastAsia="黑体" w:hAnsi="Arial"/>
      <w:sz w:val="32"/>
      <w:szCs w:val="32"/>
    </w:rPr>
  </w:style>
  <w:style w:type="paragraph" w:customStyle="1" w:styleId="QB">
    <w:name w:val="QB正文"/>
    <w:basedOn w:val="a"/>
    <w:link w:val="QBChar"/>
    <w:pPr>
      <w:keepNext w:val="0"/>
      <w:widowControl/>
      <w:adjustRightInd/>
      <w:ind w:firstLineChars="200" w:firstLine="200"/>
      <w:jc w:val="both"/>
    </w:pPr>
    <w:rPr>
      <w:rFonts w:ascii="宋体"/>
      <w:sz w:val="21"/>
    </w:rPr>
  </w:style>
  <w:style w:type="paragraph" w:customStyle="1" w:styleId="afc">
    <w:name w:val="编写建议"/>
    <w:basedOn w:val="a"/>
    <w:qFormat/>
    <w:pPr>
      <w:ind w:firstLine="420"/>
    </w:pPr>
    <w:rPr>
      <w:rFonts w:ascii="Arial" w:hAnsi="Arial" w:cs="Arial"/>
      <w:i/>
      <w:color w:val="0000FF"/>
    </w:rPr>
  </w:style>
  <w:style w:type="paragraph" w:customStyle="1" w:styleId="afd">
    <w:name w:val="图样式"/>
    <w:basedOn w:val="a"/>
    <w:qFormat/>
    <w:pPr>
      <w:widowControl/>
      <w:spacing w:before="80" w:after="80"/>
      <w:jc w:val="center"/>
    </w:pPr>
  </w:style>
  <w:style w:type="paragraph" w:customStyle="1" w:styleId="11">
    <w:name w:val="列出段落1"/>
    <w:basedOn w:val="a"/>
    <w:uiPriority w:val="34"/>
    <w:qFormat/>
    <w:pPr>
      <w:ind w:firstLineChars="200" w:firstLine="420"/>
    </w:pPr>
  </w:style>
  <w:style w:type="character" w:customStyle="1" w:styleId="ae">
    <w:name w:val="批注框文本 字符"/>
    <w:basedOn w:val="a1"/>
    <w:link w:val="ad"/>
    <w:uiPriority w:val="99"/>
    <w:rPr>
      <w:rFonts w:ascii="Times New Roman" w:eastAsia="宋体" w:hAnsi="Times New Roman" w:cs="Times New Roman"/>
      <w:sz w:val="18"/>
      <w:szCs w:val="18"/>
    </w:rPr>
  </w:style>
  <w:style w:type="character" w:customStyle="1" w:styleId="aa">
    <w:name w:val="文档结构图 字符"/>
    <w:basedOn w:val="a1"/>
    <w:link w:val="a9"/>
    <w:uiPriority w:val="99"/>
    <w:rPr>
      <w:rFonts w:ascii="宋体" w:eastAsia="宋体" w:hAnsi="Times New Roman" w:cs="Times New Roman"/>
      <w:sz w:val="18"/>
      <w:szCs w:val="18"/>
    </w:rPr>
  </w:style>
  <w:style w:type="character" w:customStyle="1" w:styleId="af2">
    <w:name w:val="页眉 字符"/>
    <w:basedOn w:val="a1"/>
    <w:link w:val="af1"/>
    <w:uiPriority w:val="99"/>
    <w:rPr>
      <w:rFonts w:ascii="Times New Roman" w:eastAsia="宋体" w:hAnsi="Times New Roman" w:cs="Times New Roman"/>
      <w:sz w:val="18"/>
      <w:szCs w:val="18"/>
    </w:rPr>
  </w:style>
  <w:style w:type="character" w:customStyle="1" w:styleId="af0">
    <w:name w:val="页脚 字符"/>
    <w:basedOn w:val="a1"/>
    <w:link w:val="af"/>
    <w:rPr>
      <w:rFonts w:ascii="Times New Roman" w:eastAsia="宋体" w:hAnsi="Times New Roman" w:cs="Times New Roman"/>
      <w:sz w:val="18"/>
      <w:szCs w:val="18"/>
    </w:rPr>
  </w:style>
  <w:style w:type="character" w:customStyle="1" w:styleId="10">
    <w:name w:val="标题 1 字符"/>
    <w:basedOn w:val="a1"/>
    <w:link w:val="1"/>
    <w:rPr>
      <w:rFonts w:ascii="Arial" w:eastAsia="黑体" w:hAnsi="Arial" w:cs="Times New Roman"/>
      <w:b/>
      <w:sz w:val="32"/>
      <w:szCs w:val="32"/>
    </w:rPr>
  </w:style>
  <w:style w:type="character" w:customStyle="1" w:styleId="2Char">
    <w:name w:val="标题 2 Char"/>
    <w:basedOn w:val="a1"/>
    <w:uiPriority w:val="9"/>
    <w:semiHidden/>
    <w:rPr>
      <w:rFonts w:asciiTheme="majorHAnsi" w:eastAsiaTheme="majorEastAsia" w:hAnsiTheme="majorHAnsi" w:cstheme="majorBidi"/>
      <w:b/>
      <w:bCs/>
      <w:kern w:val="0"/>
      <w:sz w:val="32"/>
      <w:szCs w:val="32"/>
    </w:rPr>
  </w:style>
  <w:style w:type="character" w:customStyle="1" w:styleId="30">
    <w:name w:val="标题 3 字符"/>
    <w:basedOn w:val="a1"/>
    <w:link w:val="3"/>
    <w:rPr>
      <w:rFonts w:ascii="Times New Roman" w:eastAsia="黑体" w:hAnsi="Times New Roman" w:cs="Times New Roman"/>
      <w:bCs/>
      <w:kern w:val="2"/>
      <w:sz w:val="24"/>
      <w:szCs w:val="32"/>
    </w:rPr>
  </w:style>
  <w:style w:type="character" w:customStyle="1" w:styleId="40">
    <w:name w:val="标题 4 字符"/>
    <w:basedOn w:val="a1"/>
    <w:link w:val="4"/>
    <w:rPr>
      <w:rFonts w:ascii="Arial" w:eastAsia="黑体" w:hAnsi="Arial" w:cs="Times New Roman"/>
      <w:sz w:val="21"/>
      <w:szCs w:val="21"/>
    </w:rPr>
  </w:style>
  <w:style w:type="character" w:customStyle="1" w:styleId="ac">
    <w:name w:val="正文文本 字符"/>
    <w:basedOn w:val="a1"/>
    <w:link w:val="ab"/>
    <w:uiPriority w:val="99"/>
    <w:qFormat/>
    <w:rPr>
      <w:rFonts w:ascii="Times New Roman" w:eastAsia="宋体" w:hAnsi="Times New Roman" w:cs="Times New Roman"/>
    </w:rPr>
  </w:style>
  <w:style w:type="character" w:customStyle="1" w:styleId="Char">
    <w:name w:val="正文首行缩进 Char"/>
    <w:basedOn w:val="ac"/>
    <w:uiPriority w:val="99"/>
    <w:semiHidden/>
    <w:qFormat/>
    <w:rPr>
      <w:rFonts w:ascii="Times New Roman" w:eastAsia="宋体" w:hAnsi="Times New Roman" w:cs="Times New Roman"/>
      <w:kern w:val="0"/>
      <w:sz w:val="20"/>
      <w:szCs w:val="20"/>
    </w:rPr>
  </w:style>
  <w:style w:type="character" w:customStyle="1" w:styleId="a4">
    <w:name w:val="正文首行缩进 字符"/>
    <w:basedOn w:val="a1"/>
    <w:link w:val="a0"/>
    <w:qFormat/>
    <w:rPr>
      <w:rFonts w:ascii="Arial" w:eastAsia="宋体" w:hAnsi="Arial" w:cs="Times New Roman"/>
      <w:sz w:val="21"/>
      <w:szCs w:val="21"/>
    </w:rPr>
  </w:style>
  <w:style w:type="character" w:customStyle="1" w:styleId="20">
    <w:name w:val="标题 2 字符"/>
    <w:basedOn w:val="a1"/>
    <w:link w:val="2"/>
    <w:rPr>
      <w:rFonts w:ascii="Arial" w:eastAsia="黑体" w:hAnsi="Arial" w:cs="Times New Roman"/>
      <w:sz w:val="24"/>
      <w:szCs w:val="24"/>
    </w:rPr>
  </w:style>
  <w:style w:type="character" w:customStyle="1" w:styleId="QBChar">
    <w:name w:val="QB正文 Char"/>
    <w:basedOn w:val="a1"/>
    <w:link w:val="QB"/>
    <w:qFormat/>
    <w:rPr>
      <w:rFonts w:ascii="宋体" w:eastAsia="宋体" w:hAnsi="Times New Roman" w:cs="Times New Roman"/>
      <w:sz w:val="21"/>
    </w:rPr>
  </w:style>
  <w:style w:type="paragraph" w:customStyle="1" w:styleId="TableHeading">
    <w:name w:val="Table Heading"/>
    <w:basedOn w:val="a"/>
    <w:link w:val="TableHeadingChar"/>
    <w:qFormat/>
    <w:pPr>
      <w:topLinePunct/>
      <w:autoSpaceDE/>
      <w:autoSpaceDN/>
      <w:snapToGrid w:val="0"/>
      <w:spacing w:before="80" w:after="80" w:line="240" w:lineRule="atLeast"/>
    </w:pPr>
    <w:rPr>
      <w:rFonts w:ascii="Book Antiqua" w:eastAsia="黑体" w:hAnsi="Book Antiqua" w:cs="Book Antiqua"/>
      <w:bCs/>
      <w:snapToGrid w:val="0"/>
      <w:sz w:val="21"/>
      <w:szCs w:val="21"/>
    </w:rPr>
  </w:style>
  <w:style w:type="paragraph" w:customStyle="1" w:styleId="TableText">
    <w:name w:val="Table Text"/>
    <w:basedOn w:val="a"/>
    <w:link w:val="TableTextChar"/>
    <w:qFormat/>
    <w:pPr>
      <w:keepNext w:val="0"/>
      <w:topLinePunct/>
      <w:autoSpaceDE/>
      <w:autoSpaceDN/>
      <w:snapToGrid w:val="0"/>
      <w:spacing w:before="80" w:after="80" w:line="240" w:lineRule="atLeast"/>
    </w:pPr>
    <w:rPr>
      <w:rFonts w:cs="Arial"/>
      <w:snapToGrid w:val="0"/>
      <w:sz w:val="21"/>
      <w:szCs w:val="21"/>
    </w:rPr>
  </w:style>
  <w:style w:type="character" w:customStyle="1" w:styleId="TableTextChar">
    <w:name w:val="Table Text Char"/>
    <w:basedOn w:val="a1"/>
    <w:link w:val="TableText"/>
    <w:qFormat/>
    <w:rPr>
      <w:rFonts w:ascii="Times New Roman" w:eastAsia="宋体" w:hAnsi="Times New Roman" w:cs="Arial"/>
      <w:snapToGrid w:val="0"/>
      <w:sz w:val="21"/>
      <w:szCs w:val="21"/>
    </w:rPr>
  </w:style>
  <w:style w:type="character" w:customStyle="1" w:styleId="TableHeadingChar">
    <w:name w:val="Table Heading Char"/>
    <w:basedOn w:val="a1"/>
    <w:link w:val="TableHeading"/>
    <w:qFormat/>
    <w:rPr>
      <w:rFonts w:ascii="Book Antiqua" w:eastAsia="黑体" w:hAnsi="Book Antiqua" w:cs="Book Antiqua"/>
      <w:bCs/>
      <w:snapToGrid w:val="0"/>
      <w:sz w:val="21"/>
      <w:szCs w:val="21"/>
    </w:rPr>
  </w:style>
  <w:style w:type="character" w:customStyle="1" w:styleId="a8">
    <w:name w:val="批注文字 字符"/>
    <w:basedOn w:val="a1"/>
    <w:link w:val="a6"/>
    <w:qFormat/>
    <w:rPr>
      <w:rFonts w:ascii="Times New Roman" w:eastAsia="宋体" w:hAnsi="Times New Roman" w:cs="Times New Roman"/>
    </w:rPr>
  </w:style>
  <w:style w:type="character" w:customStyle="1" w:styleId="TableTextChar2">
    <w:name w:val="Table Text Char2"/>
    <w:basedOn w:val="a1"/>
    <w:qFormat/>
    <w:rPr>
      <w:rFonts w:cs="Arial"/>
      <w:snapToGrid w:val="0"/>
      <w:sz w:val="21"/>
      <w:szCs w:val="21"/>
    </w:rPr>
  </w:style>
  <w:style w:type="paragraph" w:customStyle="1" w:styleId="BlockLabel">
    <w:name w:val="Block Label"/>
    <w:basedOn w:val="a"/>
    <w:next w:val="a"/>
    <w:link w:val="BlockLabelChar"/>
    <w:pPr>
      <w:keepLines/>
      <w:widowControl/>
      <w:topLinePunct/>
      <w:autoSpaceDE/>
      <w:autoSpaceDN/>
      <w:snapToGrid w:val="0"/>
      <w:spacing w:before="300" w:after="80" w:line="240" w:lineRule="atLeast"/>
      <w:outlineLvl w:val="3"/>
    </w:pPr>
    <w:rPr>
      <w:rFonts w:ascii="Book Antiqua" w:eastAsia="黑体" w:hAnsi="Book Antiqua" w:cs="Book Antiqua"/>
      <w:bCs/>
      <w:sz w:val="26"/>
      <w:szCs w:val="26"/>
    </w:rPr>
  </w:style>
  <w:style w:type="paragraph" w:customStyle="1" w:styleId="FigureDescription">
    <w:name w:val="Figure Description"/>
    <w:next w:val="a"/>
    <w:qFormat/>
    <w:pPr>
      <w:keepNext/>
      <w:adjustRightInd w:val="0"/>
      <w:snapToGrid w:val="0"/>
      <w:spacing w:before="320" w:after="80" w:line="240" w:lineRule="atLeast"/>
      <w:ind w:left="1701"/>
    </w:pPr>
    <w:rPr>
      <w:rFonts w:ascii="Times New Roman" w:eastAsia="黑体" w:hAnsi="Times New Roman" w:cs="Arial"/>
      <w:spacing w:val="-4"/>
      <w:kern w:val="2"/>
      <w:sz w:val="21"/>
      <w:szCs w:val="21"/>
    </w:rPr>
  </w:style>
  <w:style w:type="paragraph" w:customStyle="1" w:styleId="ItemStep">
    <w:name w:val="Item Step"/>
    <w:pPr>
      <w:tabs>
        <w:tab w:val="left" w:pos="2126"/>
      </w:tabs>
      <w:adjustRightInd w:val="0"/>
      <w:snapToGrid w:val="0"/>
      <w:spacing w:before="80" w:after="80" w:line="240" w:lineRule="atLeast"/>
      <w:ind w:left="2126" w:hanging="425"/>
      <w:outlineLvl w:val="6"/>
    </w:pPr>
    <w:rPr>
      <w:rFonts w:ascii="Times New Roman" w:eastAsia="宋体" w:hAnsi="Times New Roman" w:cs="Arial"/>
      <w:sz w:val="21"/>
      <w:szCs w:val="21"/>
    </w:rPr>
  </w:style>
  <w:style w:type="paragraph" w:customStyle="1" w:styleId="Step">
    <w:name w:val="Step"/>
    <w:basedOn w:val="a"/>
    <w:pPr>
      <w:keepNext w:val="0"/>
      <w:widowControl/>
      <w:tabs>
        <w:tab w:val="left" w:pos="1701"/>
      </w:tabs>
      <w:topLinePunct/>
      <w:autoSpaceDE/>
      <w:autoSpaceDN/>
      <w:snapToGrid w:val="0"/>
      <w:spacing w:before="160" w:after="160" w:line="240" w:lineRule="atLeast"/>
      <w:ind w:left="1701" w:hanging="159"/>
      <w:outlineLvl w:val="5"/>
    </w:pPr>
    <w:rPr>
      <w:rFonts w:cs="Arial"/>
      <w:snapToGrid w:val="0"/>
      <w:sz w:val="21"/>
      <w:szCs w:val="21"/>
    </w:rPr>
  </w:style>
  <w:style w:type="paragraph" w:customStyle="1" w:styleId="TableDescription">
    <w:name w:val="Table Description"/>
    <w:basedOn w:val="a"/>
    <w:next w:val="a"/>
    <w:qFormat/>
    <w:pPr>
      <w:widowControl/>
      <w:topLinePunct/>
      <w:autoSpaceDE/>
      <w:autoSpaceDN/>
      <w:snapToGrid w:val="0"/>
      <w:spacing w:before="320" w:after="80" w:line="240" w:lineRule="atLeast"/>
      <w:ind w:left="1701"/>
    </w:pPr>
    <w:rPr>
      <w:rFonts w:eastAsia="黑体" w:cs="Arial"/>
      <w:spacing w:val="-4"/>
      <w:kern w:val="2"/>
      <w:sz w:val="21"/>
      <w:szCs w:val="21"/>
    </w:rPr>
  </w:style>
  <w:style w:type="character" w:customStyle="1" w:styleId="BlockLabelChar">
    <w:name w:val="Block Label Char"/>
    <w:basedOn w:val="a1"/>
    <w:link w:val="BlockLabel"/>
    <w:qFormat/>
    <w:rPr>
      <w:rFonts w:ascii="Book Antiqua" w:eastAsia="黑体" w:hAnsi="Book Antiqua" w:cs="Book Antiqua"/>
      <w:bCs/>
      <w:sz w:val="26"/>
      <w:szCs w:val="26"/>
    </w:rPr>
  </w:style>
  <w:style w:type="paragraph" w:customStyle="1" w:styleId="21">
    <w:name w:val="列出段落2"/>
    <w:basedOn w:val="a"/>
    <w:uiPriority w:val="34"/>
    <w:qFormat/>
    <w:pPr>
      <w:ind w:firstLineChars="200" w:firstLine="420"/>
    </w:pPr>
  </w:style>
  <w:style w:type="character" w:customStyle="1" w:styleId="a7">
    <w:name w:val="批注主题 字符"/>
    <w:basedOn w:val="a8"/>
    <w:link w:val="a5"/>
    <w:uiPriority w:val="99"/>
    <w:rPr>
      <w:rFonts w:ascii="Times New Roman" w:eastAsia="宋体" w:hAnsi="Times New Roman" w:cs="Times New Roman"/>
      <w:b/>
      <w:bCs/>
    </w:rPr>
  </w:style>
  <w:style w:type="character" w:customStyle="1" w:styleId="af4">
    <w:name w:val="标题 字符"/>
    <w:basedOn w:val="a1"/>
    <w:link w:val="af3"/>
    <w:qFormat/>
    <w:rPr>
      <w:rFonts w:asciiTheme="majorHAnsi" w:eastAsia="宋体" w:hAnsiTheme="majorHAnsi" w:cstheme="majorBidi"/>
      <w:b/>
      <w:bCs/>
      <w:sz w:val="32"/>
      <w:szCs w:val="32"/>
    </w:rPr>
  </w:style>
  <w:style w:type="character" w:customStyle="1" w:styleId="50">
    <w:name w:val="标题 5 字符"/>
    <w:basedOn w:val="a1"/>
    <w:link w:val="5"/>
    <w:rPr>
      <w:rFonts w:ascii="Times New Roman" w:eastAsia="宋体" w:hAnsi="Times New Roman" w:cs="Times New Roman"/>
      <w:b/>
      <w:bCs/>
      <w:sz w:val="28"/>
      <w:szCs w:val="28"/>
    </w:rPr>
  </w:style>
  <w:style w:type="character" w:customStyle="1" w:styleId="60">
    <w:name w:val="标题 6 字符"/>
    <w:basedOn w:val="a1"/>
    <w:link w:val="6"/>
    <w:rPr>
      <w:rFonts w:asciiTheme="majorHAnsi" w:eastAsiaTheme="majorEastAsia" w:hAnsiTheme="majorHAnsi" w:cstheme="majorBidi"/>
      <w:b/>
      <w:bCs/>
      <w:sz w:val="24"/>
      <w:szCs w:val="24"/>
    </w:rPr>
  </w:style>
  <w:style w:type="character" w:customStyle="1" w:styleId="70">
    <w:name w:val="标题 7 字符"/>
    <w:basedOn w:val="a1"/>
    <w:link w:val="7"/>
    <w:rPr>
      <w:rFonts w:ascii="Times New Roman" w:eastAsia="宋体" w:hAnsi="Times New Roman" w:cs="Times New Roman"/>
      <w:b/>
      <w:bCs/>
      <w:sz w:val="24"/>
      <w:szCs w:val="24"/>
    </w:rPr>
  </w:style>
  <w:style w:type="character" w:customStyle="1" w:styleId="80">
    <w:name w:val="标题 8 字符"/>
    <w:basedOn w:val="a1"/>
    <w:link w:val="8"/>
    <w:rPr>
      <w:rFonts w:asciiTheme="majorHAnsi" w:eastAsiaTheme="majorEastAsia" w:hAnsiTheme="majorHAnsi" w:cstheme="majorBidi"/>
      <w:sz w:val="24"/>
      <w:szCs w:val="24"/>
    </w:rPr>
  </w:style>
  <w:style w:type="character" w:customStyle="1" w:styleId="90">
    <w:name w:val="标题 9 字符"/>
    <w:basedOn w:val="a1"/>
    <w:link w:val="9"/>
    <w:rPr>
      <w:rFonts w:asciiTheme="majorHAnsi" w:eastAsiaTheme="majorEastAsia" w:hAnsiTheme="majorHAnsi" w:cstheme="maj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Microsoft_Visio___.vsd"/><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CCB44C-EA46-4410-8070-1298B77E8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436</Words>
  <Characters>2487</Characters>
  <Application>Microsoft Office Word</Application>
  <DocSecurity>0</DocSecurity>
  <Lines>20</Lines>
  <Paragraphs>5</Paragraphs>
  <ScaleCrop>false</ScaleCrop>
  <Company>China</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杨倩谦</dc:creator>
  <cp:lastModifiedBy>admin</cp:lastModifiedBy>
  <cp:revision>580</cp:revision>
  <dcterms:created xsi:type="dcterms:W3CDTF">2016-08-08T07:28:00Z</dcterms:created>
  <dcterms:modified xsi:type="dcterms:W3CDTF">2018-05-04T04:52:00Z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y fmtid="{D5CDD505-2E9C-101B-9397-08002B2CF9AE}" pid="3" name="version">
    <vt:lpwstr>LZ1.1.7.300</vt:lpwstr>
  </property>
  <property fmtid="{D5CDD505-2E9C-101B-9397-08002B2CF9AE}" pid="4" name="productName">
    <vt:lpwstr>视频云</vt:lpwstr>
  </property>
  <property fmtid="{D5CDD505-2E9C-101B-9397-08002B2CF9AE}" pid="5" name="secretLevel">
    <vt:lpwstr>内部公开</vt:lpwstr>
  </property>
</Properties>
</file>